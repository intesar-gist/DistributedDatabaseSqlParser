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64A2" w14:textId="77777777" w:rsidR="008023E6" w:rsidRPr="00F73B58" w:rsidRDefault="00C44CCF">
      <w:pPr>
        <w:framePr w:hSpace="180" w:wrap="auto" w:vAnchor="text" w:hAnchor="page" w:x="1462" w:y="51"/>
        <w:rPr>
          <w:noProof/>
          <w:sz w:val="24"/>
          <w:szCs w:val="24"/>
        </w:rPr>
      </w:pPr>
      <w:r w:rsidRPr="00F73B58">
        <w:rPr>
          <w:noProof/>
          <w:sz w:val="24"/>
          <w:szCs w:val="24"/>
          <w:lang w:val="en-GB" w:eastAsia="en-GB"/>
          <w:rPrChange w:id="0" w:author="intesar haider" w:date="2017-08-21T22:08:00Z">
            <w:rPr>
              <w:noProof/>
              <w:lang w:val="en-GB" w:eastAsia="en-GB"/>
            </w:rPr>
          </w:rPrChange>
        </w:rPr>
        <w:drawing>
          <wp:inline distT="0" distB="0" distL="0" distR="0" wp14:anchorId="2CEF7749" wp14:editId="79C002B2">
            <wp:extent cx="3060700" cy="60960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7E81" w14:textId="77777777" w:rsidR="008023E6" w:rsidRPr="00F73B58" w:rsidRDefault="008023E6">
      <w:pPr>
        <w:tabs>
          <w:tab w:val="left" w:pos="6804"/>
          <w:tab w:val="left" w:pos="9639"/>
        </w:tabs>
        <w:jc w:val="right"/>
        <w:rPr>
          <w:noProof/>
          <w:sz w:val="24"/>
          <w:szCs w:val="24"/>
          <w:rPrChange w:id="1" w:author="intesar haider" w:date="2017-08-21T22:08:00Z">
            <w:rPr>
              <w:noProof/>
              <w:sz w:val="24"/>
            </w:rPr>
          </w:rPrChange>
        </w:rPr>
      </w:pPr>
    </w:p>
    <w:p w14:paraId="53CA0B2E" w14:textId="77777777" w:rsidR="008023E6" w:rsidRPr="00F73B58" w:rsidRDefault="00C44CCF">
      <w:pPr>
        <w:framePr w:hSpace="180" w:wrap="auto" w:vAnchor="text" w:hAnchor="text" w:x="7941" w:y="-846"/>
        <w:rPr>
          <w:noProof/>
          <w:sz w:val="24"/>
          <w:szCs w:val="24"/>
        </w:rPr>
      </w:pPr>
      <w:r w:rsidRPr="00F73B58">
        <w:rPr>
          <w:noProof/>
          <w:sz w:val="24"/>
          <w:szCs w:val="24"/>
          <w:lang w:val="en-GB" w:eastAsia="en-GB"/>
          <w:rPrChange w:id="2" w:author="intesar haider" w:date="2017-08-21T22:08:00Z">
            <w:rPr>
              <w:noProof/>
              <w:lang w:val="en-GB" w:eastAsia="en-GB"/>
            </w:rPr>
          </w:rPrChange>
        </w:rPr>
        <w:drawing>
          <wp:inline distT="0" distB="0" distL="0" distR="0" wp14:anchorId="563460AF" wp14:editId="326DFF1A">
            <wp:extent cx="1619250" cy="161925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C845" w14:textId="77777777" w:rsidR="008023E6" w:rsidRPr="00F73B58" w:rsidRDefault="008023E6">
      <w:pPr>
        <w:pStyle w:val="Textkrper22"/>
        <w:jc w:val="left"/>
        <w:rPr>
          <w:noProof/>
          <w:szCs w:val="24"/>
          <w:rPrChange w:id="3" w:author="intesar haider" w:date="2017-08-21T22:08:00Z">
            <w:rPr>
              <w:noProof/>
            </w:rPr>
          </w:rPrChange>
        </w:rPr>
      </w:pPr>
    </w:p>
    <w:p w14:paraId="09DEA968" w14:textId="77777777" w:rsidR="008023E6" w:rsidRPr="00F73B58" w:rsidRDefault="008023E6">
      <w:pPr>
        <w:pStyle w:val="Textkrper22"/>
        <w:jc w:val="left"/>
        <w:rPr>
          <w:noProof/>
          <w:szCs w:val="24"/>
          <w:rPrChange w:id="4" w:author="intesar haider" w:date="2017-08-21T22:08:00Z">
            <w:rPr>
              <w:noProof/>
            </w:rPr>
          </w:rPrChange>
        </w:rPr>
      </w:pPr>
    </w:p>
    <w:p w14:paraId="3E159FF2" w14:textId="77777777" w:rsidR="008023E6" w:rsidRPr="00F73B58" w:rsidRDefault="008023E6" w:rsidP="00C44CCF">
      <w:pPr>
        <w:framePr w:w="4673" w:hSpace="181" w:wrap="notBeside" w:vAnchor="text" w:hAnchor="page" w:x="1461" w:y="280"/>
        <w:jc w:val="both"/>
        <w:rPr>
          <w:sz w:val="24"/>
          <w:szCs w:val="24"/>
          <w:lang w:val="en-US"/>
          <w:rPrChange w:id="5" w:author="intesar haider" w:date="2017-08-21T22:08:00Z">
            <w:rPr>
              <w:sz w:val="26"/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6" w:author="intesar haider" w:date="2017-08-21T22:08:00Z">
            <w:rPr>
              <w:sz w:val="26"/>
              <w:lang w:val="en-US"/>
            </w:rPr>
          </w:rPrChange>
        </w:rPr>
        <w:t xml:space="preserve">Prof. Dr. Peter </w:t>
      </w:r>
      <w:proofErr w:type="spellStart"/>
      <w:r w:rsidRPr="00F73B58">
        <w:rPr>
          <w:sz w:val="24"/>
          <w:szCs w:val="24"/>
          <w:lang w:val="en-US"/>
          <w:rPrChange w:id="7" w:author="intesar haider" w:date="2017-08-21T22:08:00Z">
            <w:rPr>
              <w:sz w:val="26"/>
              <w:lang w:val="en-US"/>
            </w:rPr>
          </w:rPrChange>
        </w:rPr>
        <w:t>Peinl</w:t>
      </w:r>
      <w:proofErr w:type="spellEnd"/>
    </w:p>
    <w:p w14:paraId="5EA5E459" w14:textId="77777777" w:rsidR="008023E6" w:rsidRPr="00F73B58" w:rsidRDefault="008023E6" w:rsidP="00C12FC1">
      <w:pPr>
        <w:framePr w:w="4673" w:hSpace="181" w:wrap="notBeside" w:vAnchor="text" w:hAnchor="page" w:x="1461" w:y="280"/>
        <w:rPr>
          <w:sz w:val="24"/>
          <w:szCs w:val="24"/>
          <w:lang w:val="en-US"/>
          <w:rPrChange w:id="8" w:author="intesar haider" w:date="2017-08-21T22:08:00Z">
            <w:rPr>
              <w:lang w:val="en-US"/>
            </w:rPr>
          </w:rPrChange>
        </w:rPr>
      </w:pPr>
    </w:p>
    <w:p w14:paraId="1D361794" w14:textId="77777777" w:rsidR="00C44CCF" w:rsidRPr="00F73B58" w:rsidRDefault="00C44CCF">
      <w:pPr>
        <w:pStyle w:val="Textkrper22"/>
        <w:jc w:val="left"/>
        <w:rPr>
          <w:szCs w:val="24"/>
          <w:lang w:val="en-US"/>
        </w:rPr>
      </w:pPr>
    </w:p>
    <w:p w14:paraId="3F335C29" w14:textId="77777777" w:rsidR="008023E6" w:rsidRPr="00F73B58" w:rsidRDefault="00C44CCF">
      <w:pPr>
        <w:pStyle w:val="Textkrper22"/>
        <w:jc w:val="left"/>
        <w:rPr>
          <w:noProof/>
          <w:szCs w:val="24"/>
          <w:lang w:val="en-US"/>
          <w:rPrChange w:id="9" w:author="intesar haider" w:date="2017-08-21T22:08:00Z">
            <w:rPr>
              <w:noProof/>
              <w:lang w:val="en-US"/>
            </w:rPr>
          </w:rPrChange>
        </w:rPr>
      </w:pPr>
      <w:r w:rsidRPr="00F73B58">
        <w:rPr>
          <w:szCs w:val="24"/>
          <w:lang w:val="en-US"/>
          <w:rPrChange w:id="10" w:author="intesar haider" w:date="2017-08-21T22:08:00Z">
            <w:rPr>
              <w:lang w:val="en-US"/>
            </w:rPr>
          </w:rPrChange>
        </w:rPr>
        <w:t>Distributed Database and Transaction Systems</w:t>
      </w:r>
      <w:r w:rsidR="00C12FC1" w:rsidRPr="00F73B58">
        <w:rPr>
          <w:szCs w:val="24"/>
          <w:lang w:val="en-US"/>
          <w:rPrChange w:id="11" w:author="intesar haider" w:date="2017-08-21T22:08:00Z">
            <w:rPr>
              <w:lang w:val="en-US"/>
            </w:rPr>
          </w:rPrChange>
        </w:rPr>
        <w:t xml:space="preserve"> </w:t>
      </w:r>
    </w:p>
    <w:p w14:paraId="3063711B" w14:textId="77777777" w:rsidR="008023E6" w:rsidRPr="00F73B58" w:rsidRDefault="008023E6">
      <w:pPr>
        <w:pStyle w:val="Textkrper22"/>
        <w:ind w:left="-284"/>
        <w:jc w:val="left"/>
        <w:rPr>
          <w:noProof/>
          <w:szCs w:val="24"/>
          <w:lang w:val="en-US"/>
          <w:rPrChange w:id="12" w:author="intesar haider" w:date="2017-08-21T22:08:00Z">
            <w:rPr>
              <w:noProof/>
              <w:lang w:val="en-US"/>
            </w:rPr>
          </w:rPrChange>
        </w:rPr>
      </w:pPr>
    </w:p>
    <w:p w14:paraId="71F6D4F9" w14:textId="77777777" w:rsidR="008023E6" w:rsidRPr="00F73B58" w:rsidRDefault="008023E6">
      <w:pPr>
        <w:pStyle w:val="Textkrper22"/>
        <w:ind w:left="-284"/>
        <w:jc w:val="left"/>
        <w:rPr>
          <w:noProof/>
          <w:szCs w:val="24"/>
          <w:lang w:val="en-US"/>
          <w:rPrChange w:id="13" w:author="intesar haider" w:date="2017-08-21T22:08:00Z">
            <w:rPr>
              <w:noProof/>
              <w:lang w:val="en-US"/>
            </w:rPr>
          </w:rPrChange>
        </w:rPr>
      </w:pPr>
    </w:p>
    <w:p w14:paraId="25554F31" w14:textId="77777777" w:rsidR="008023E6" w:rsidRPr="00F73B58" w:rsidRDefault="008023E6">
      <w:pPr>
        <w:rPr>
          <w:b/>
          <w:sz w:val="24"/>
          <w:szCs w:val="24"/>
          <w:lang w:val="en-US"/>
          <w:rPrChange w:id="14" w:author="intesar haider" w:date="2017-08-21T22:08:00Z">
            <w:rPr>
              <w:b/>
              <w:lang w:val="en-US"/>
            </w:rPr>
          </w:rPrChange>
        </w:rPr>
      </w:pPr>
    </w:p>
    <w:p w14:paraId="54CBD2A8" w14:textId="77777777" w:rsidR="008023E6" w:rsidRPr="00F73B58" w:rsidRDefault="00C44CCF">
      <w:pPr>
        <w:rPr>
          <w:b/>
          <w:sz w:val="24"/>
          <w:szCs w:val="24"/>
          <w:lang w:val="en-US"/>
          <w:rPrChange w:id="15" w:author="intesar haider" w:date="2017-08-21T22:08:00Z">
            <w:rPr>
              <w:b/>
              <w:sz w:val="28"/>
              <w:szCs w:val="24"/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16" w:author="intesar haider" w:date="2017-08-21T22:08:00Z">
            <w:rPr>
              <w:b/>
              <w:sz w:val="28"/>
              <w:lang w:val="en-US"/>
            </w:rPr>
          </w:rPrChange>
        </w:rPr>
        <w:t xml:space="preserve">Assignment </w:t>
      </w:r>
      <w:r w:rsidR="003F0F13" w:rsidRPr="00F73B58">
        <w:rPr>
          <w:b/>
          <w:sz w:val="24"/>
          <w:szCs w:val="24"/>
          <w:lang w:val="en-US"/>
          <w:rPrChange w:id="17" w:author="intesar haider" w:date="2017-08-21T22:08:00Z">
            <w:rPr>
              <w:b/>
              <w:sz w:val="28"/>
              <w:lang w:val="en-US"/>
            </w:rPr>
          </w:rPrChange>
        </w:rPr>
        <w:t>GP (</w:t>
      </w:r>
      <w:r w:rsidR="00E10C67" w:rsidRPr="00F73B58">
        <w:rPr>
          <w:b/>
          <w:sz w:val="24"/>
          <w:szCs w:val="24"/>
          <w:lang w:val="en-US"/>
          <w:rPrChange w:id="18" w:author="intesar haider" w:date="2017-08-21T22:08:00Z">
            <w:rPr>
              <w:b/>
              <w:sz w:val="28"/>
              <w:lang w:val="en-US"/>
            </w:rPr>
          </w:rPrChange>
        </w:rPr>
        <w:t>t</w:t>
      </w:r>
      <w:r w:rsidRPr="00F73B58">
        <w:rPr>
          <w:b/>
          <w:sz w:val="24"/>
          <w:szCs w:val="24"/>
          <w:lang w:val="en-US"/>
          <w:rPrChange w:id="19" w:author="intesar haider" w:date="2017-08-21T22:08:00Z">
            <w:rPr>
              <w:b/>
              <w:sz w:val="28"/>
              <w:lang w:val="en-US"/>
            </w:rPr>
          </w:rPrChange>
        </w:rPr>
        <w:t xml:space="preserve">o </w:t>
      </w:r>
      <w:r w:rsidR="000F4B4E" w:rsidRPr="00F73B58">
        <w:rPr>
          <w:b/>
          <w:sz w:val="24"/>
          <w:szCs w:val="24"/>
          <w:lang w:val="en-US"/>
          <w:rPrChange w:id="20" w:author="intesar haider" w:date="2017-08-21T22:08:00Z">
            <w:rPr>
              <w:b/>
              <w:sz w:val="28"/>
              <w:lang w:val="en-US"/>
            </w:rPr>
          </w:rPrChange>
        </w:rPr>
        <w:t xml:space="preserve">be </w:t>
      </w:r>
      <w:r w:rsidR="00E10C67" w:rsidRPr="00F73B58">
        <w:rPr>
          <w:b/>
          <w:sz w:val="24"/>
          <w:szCs w:val="24"/>
          <w:lang w:val="en-US"/>
          <w:rPrChange w:id="21" w:author="intesar haider" w:date="2017-08-21T22:08:00Z">
            <w:rPr>
              <w:b/>
              <w:sz w:val="28"/>
              <w:lang w:val="en-US"/>
            </w:rPr>
          </w:rPrChange>
        </w:rPr>
        <w:t xml:space="preserve">worked on </w:t>
      </w:r>
      <w:r w:rsidRPr="00F73B58">
        <w:rPr>
          <w:b/>
          <w:sz w:val="24"/>
          <w:szCs w:val="24"/>
          <w:lang w:val="en-US"/>
          <w:rPrChange w:id="22" w:author="intesar haider" w:date="2017-08-21T22:08:00Z">
            <w:rPr>
              <w:b/>
              <w:sz w:val="28"/>
              <w:lang w:val="en-US"/>
            </w:rPr>
          </w:rPrChange>
        </w:rPr>
        <w:t>in groups of</w:t>
      </w:r>
      <w:r w:rsidR="003F0F13" w:rsidRPr="00F73B58">
        <w:rPr>
          <w:b/>
          <w:sz w:val="24"/>
          <w:szCs w:val="24"/>
          <w:lang w:val="en-US"/>
          <w:rPrChange w:id="23" w:author="intesar haider" w:date="2017-08-21T22:08:00Z">
            <w:rPr>
              <w:b/>
              <w:sz w:val="28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24" w:author="intesar haider" w:date="2017-08-21T22:08:00Z">
            <w:rPr>
              <w:b/>
              <w:sz w:val="28"/>
              <w:lang w:val="en-US"/>
            </w:rPr>
          </w:rPrChange>
        </w:rPr>
        <w:t>3 or 4</w:t>
      </w:r>
      <w:r w:rsidR="009461B4" w:rsidRPr="00F73B58">
        <w:rPr>
          <w:b/>
          <w:sz w:val="24"/>
          <w:szCs w:val="24"/>
          <w:lang w:val="en-US"/>
          <w:rPrChange w:id="25" w:author="intesar haider" w:date="2017-08-21T22:08:00Z">
            <w:rPr>
              <w:b/>
              <w:sz w:val="28"/>
              <w:lang w:val="en-US"/>
            </w:rPr>
          </w:rPrChange>
        </w:rPr>
        <w:t>)</w:t>
      </w:r>
      <w:r w:rsidR="00AA2C14" w:rsidRPr="00F73B58">
        <w:rPr>
          <w:b/>
          <w:sz w:val="24"/>
          <w:szCs w:val="24"/>
          <w:lang w:val="en-US"/>
          <w:rPrChange w:id="26" w:author="intesar haider" w:date="2017-08-21T22:08:00Z">
            <w:rPr>
              <w:b/>
              <w:sz w:val="28"/>
              <w:lang w:val="en-US"/>
            </w:rPr>
          </w:rPrChange>
        </w:rPr>
        <w:br/>
      </w:r>
    </w:p>
    <w:p w14:paraId="2A5D584A" w14:textId="77777777" w:rsidR="00AA2C14" w:rsidRPr="00F73B58" w:rsidRDefault="00E10C67" w:rsidP="00E10C67">
      <w:pPr>
        <w:rPr>
          <w:b/>
          <w:sz w:val="24"/>
          <w:szCs w:val="24"/>
          <w:lang w:val="en-US"/>
          <w:rPrChange w:id="27" w:author="intesar haider" w:date="2017-08-21T22:08:00Z">
            <w:rPr>
              <w:b/>
              <w:sz w:val="26"/>
              <w:szCs w:val="24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28" w:author="intesar haider" w:date="2017-08-21T22:08:00Z">
            <w:rPr>
              <w:b/>
              <w:sz w:val="26"/>
              <w:szCs w:val="24"/>
              <w:u w:val="single"/>
              <w:lang w:val="en-US"/>
            </w:rPr>
          </w:rPrChange>
        </w:rPr>
        <w:t>Task:</w:t>
      </w:r>
      <w:r w:rsidRPr="00F73B58">
        <w:rPr>
          <w:b/>
          <w:sz w:val="24"/>
          <w:szCs w:val="24"/>
          <w:lang w:val="en-US"/>
          <w:rPrChange w:id="29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 xml:space="preserve"> Partial i</w:t>
      </w:r>
      <w:r w:rsidR="00AA2C14" w:rsidRPr="00F73B58">
        <w:rPr>
          <w:b/>
          <w:sz w:val="24"/>
          <w:szCs w:val="24"/>
          <w:lang w:val="en-US"/>
          <w:rPrChange w:id="30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>mplement</w:t>
      </w:r>
      <w:r w:rsidRPr="00F73B58">
        <w:rPr>
          <w:b/>
          <w:sz w:val="24"/>
          <w:szCs w:val="24"/>
          <w:lang w:val="en-US"/>
          <w:rPrChange w:id="31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>ation</w:t>
      </w:r>
      <w:r w:rsidR="00AA2C14" w:rsidRPr="00F73B58">
        <w:rPr>
          <w:b/>
          <w:sz w:val="24"/>
          <w:szCs w:val="24"/>
          <w:lang w:val="en-US"/>
          <w:rPrChange w:id="32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33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 xml:space="preserve">of a Federative </w:t>
      </w:r>
      <w:r w:rsidR="00AA2C14" w:rsidRPr="00F73B58">
        <w:rPr>
          <w:b/>
          <w:sz w:val="24"/>
          <w:szCs w:val="24"/>
          <w:lang w:val="en-US"/>
          <w:rPrChange w:id="34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>Dat</w:t>
      </w:r>
      <w:r w:rsidRPr="00F73B58">
        <w:rPr>
          <w:b/>
          <w:sz w:val="24"/>
          <w:szCs w:val="24"/>
          <w:lang w:val="en-US"/>
          <w:rPrChange w:id="35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>abase System</w:t>
      </w:r>
      <w:r w:rsidR="00B41D71" w:rsidRPr="00F73B58">
        <w:rPr>
          <w:b/>
          <w:sz w:val="24"/>
          <w:szCs w:val="24"/>
          <w:lang w:val="en-US"/>
          <w:rPrChange w:id="36" w:author="intesar haider" w:date="2017-08-21T22:08:00Z">
            <w:rPr>
              <w:b/>
              <w:sz w:val="26"/>
              <w:szCs w:val="24"/>
              <w:lang w:val="en-US"/>
            </w:rPr>
          </w:rPrChange>
        </w:rPr>
        <w:t xml:space="preserve"> (FDBS)</w:t>
      </w:r>
    </w:p>
    <w:p w14:paraId="5A10DFE1" w14:textId="77777777" w:rsidR="00AA2C14" w:rsidRPr="00F73B58" w:rsidRDefault="00AA2C14">
      <w:pPr>
        <w:rPr>
          <w:sz w:val="24"/>
          <w:szCs w:val="24"/>
          <w:lang w:val="en-US"/>
        </w:rPr>
      </w:pPr>
    </w:p>
    <w:p w14:paraId="5469A223" w14:textId="77777777" w:rsidR="00E10C67" w:rsidRPr="00F73B58" w:rsidRDefault="00E10C67">
      <w:pPr>
        <w:rPr>
          <w:sz w:val="24"/>
          <w:szCs w:val="24"/>
          <w:lang w:val="en-US"/>
          <w:rPrChange w:id="37" w:author="intesar haider" w:date="2017-08-21T22:08:00Z">
            <w:rPr>
              <w:sz w:val="24"/>
              <w:lang w:val="en-US"/>
            </w:rPr>
          </w:rPrChange>
        </w:rPr>
      </w:pPr>
    </w:p>
    <w:p w14:paraId="737E0C07" w14:textId="29AA04E8" w:rsidR="00411B0B" w:rsidRPr="00F73B58" w:rsidRDefault="008B2D94" w:rsidP="00411B0B">
      <w:pPr>
        <w:rPr>
          <w:b/>
          <w:sz w:val="24"/>
          <w:szCs w:val="24"/>
          <w:lang w:val="en-US"/>
          <w:rPrChange w:id="38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39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Background information</w:t>
      </w:r>
      <w:r w:rsidR="00AA2C14" w:rsidRPr="00F73B58">
        <w:rPr>
          <w:b/>
          <w:sz w:val="24"/>
          <w:szCs w:val="24"/>
          <w:lang w:val="en-US"/>
          <w:rPrChange w:id="40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: </w:t>
      </w:r>
      <w:r w:rsidR="00466EA7" w:rsidRPr="00F73B58">
        <w:rPr>
          <w:b/>
          <w:sz w:val="24"/>
          <w:szCs w:val="24"/>
          <w:lang w:val="en-US"/>
          <w:rPrChange w:id="41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F</w:t>
      </w:r>
      <w:r w:rsidRPr="00F73B58">
        <w:rPr>
          <w:b/>
          <w:sz w:val="24"/>
          <w:szCs w:val="24"/>
          <w:lang w:val="en-US"/>
          <w:rPrChange w:id="42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ede</w:t>
      </w:r>
      <w:r w:rsidR="00466EA7" w:rsidRPr="00F73B58">
        <w:rPr>
          <w:b/>
          <w:sz w:val="24"/>
          <w:szCs w:val="24"/>
          <w:lang w:val="en-US"/>
          <w:rPrChange w:id="43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rative Dat</w:t>
      </w:r>
      <w:r w:rsidRPr="00F73B58">
        <w:rPr>
          <w:b/>
          <w:sz w:val="24"/>
          <w:szCs w:val="24"/>
          <w:lang w:val="en-US"/>
          <w:rPrChange w:id="44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a</w:t>
      </w:r>
      <w:r w:rsidR="00466EA7" w:rsidRPr="00F73B58">
        <w:rPr>
          <w:b/>
          <w:sz w:val="24"/>
          <w:szCs w:val="24"/>
          <w:lang w:val="en-US"/>
          <w:rPrChange w:id="45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b</w:t>
      </w:r>
      <w:r w:rsidRPr="00F73B58">
        <w:rPr>
          <w:b/>
          <w:sz w:val="24"/>
          <w:szCs w:val="24"/>
          <w:lang w:val="en-US"/>
          <w:rPrChange w:id="4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ase Systems</w:t>
      </w:r>
    </w:p>
    <w:p w14:paraId="45A05749" w14:textId="77777777" w:rsidR="00411B0B" w:rsidRPr="00F73B58" w:rsidRDefault="00411B0B" w:rsidP="00411B0B">
      <w:pPr>
        <w:rPr>
          <w:b/>
          <w:sz w:val="24"/>
          <w:szCs w:val="24"/>
          <w:lang w:val="en-US"/>
          <w:rPrChange w:id="47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</w:p>
    <w:p w14:paraId="718C2D0E" w14:textId="41774123" w:rsidR="00411B0B" w:rsidRPr="00F73B58" w:rsidRDefault="00FB66E8" w:rsidP="00411B0B">
      <w:pPr>
        <w:rPr>
          <w:sz w:val="24"/>
          <w:szCs w:val="24"/>
          <w:lang w:val="en-US"/>
          <w:rPrChange w:id="4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9" w:author="intesar haider" w:date="2017-08-21T22:08:00Z">
            <w:rPr>
              <w:sz w:val="22"/>
              <w:lang w:val="en-US"/>
            </w:rPr>
          </w:rPrChange>
        </w:rPr>
        <w:t xml:space="preserve">See </w:t>
      </w:r>
      <w:r w:rsidR="009461B4" w:rsidRPr="00F73B58">
        <w:rPr>
          <w:sz w:val="24"/>
          <w:szCs w:val="24"/>
          <w:lang w:val="en-US"/>
          <w:rPrChange w:id="50" w:author="intesar haider" w:date="2017-08-21T22:08:00Z">
            <w:rPr>
              <w:sz w:val="22"/>
              <w:lang w:val="en-US"/>
            </w:rPr>
          </w:rPrChange>
        </w:rPr>
        <w:t xml:space="preserve">also </w:t>
      </w:r>
      <w:r w:rsidRPr="00F73B58">
        <w:rPr>
          <w:sz w:val="24"/>
          <w:szCs w:val="24"/>
          <w:lang w:val="en-US"/>
          <w:rPrChange w:id="51" w:author="intesar haider" w:date="2017-08-21T22:08:00Z">
            <w:rPr>
              <w:sz w:val="22"/>
              <w:lang w:val="en-US"/>
            </w:rPr>
          </w:rPrChange>
        </w:rPr>
        <w:t xml:space="preserve">conference article: “Teaching </w:t>
      </w:r>
      <w:proofErr w:type="spellStart"/>
      <w:r w:rsidRPr="00F73B58">
        <w:rPr>
          <w:sz w:val="24"/>
          <w:szCs w:val="24"/>
          <w:lang w:val="en-US"/>
          <w:rPrChange w:id="52" w:author="intesar haider" w:date="2017-08-21T22:08:00Z">
            <w:rPr>
              <w:sz w:val="22"/>
              <w:lang w:val="en-US"/>
            </w:rPr>
          </w:rPrChange>
        </w:rPr>
        <w:t>implementational</w:t>
      </w:r>
      <w:proofErr w:type="spellEnd"/>
      <w:r w:rsidRPr="00F73B58">
        <w:rPr>
          <w:sz w:val="24"/>
          <w:szCs w:val="24"/>
          <w:lang w:val="en-US"/>
          <w:rPrChange w:id="53" w:author="intesar haider" w:date="2017-08-21T22:08:00Z">
            <w:rPr>
              <w:sz w:val="22"/>
              <w:lang w:val="en-US"/>
            </w:rPr>
          </w:rPrChange>
        </w:rPr>
        <w:t xml:space="preserve"> aspects of distributed data management in a practical way” by </w:t>
      </w:r>
      <w:proofErr w:type="spellStart"/>
      <w:r w:rsidR="00B41D71" w:rsidRPr="00F73B58">
        <w:rPr>
          <w:sz w:val="24"/>
          <w:szCs w:val="24"/>
          <w:lang w:val="en-US"/>
          <w:rPrChange w:id="54" w:author="intesar haider" w:date="2017-08-21T22:08:00Z">
            <w:rPr>
              <w:sz w:val="22"/>
              <w:lang w:val="en-US"/>
            </w:rPr>
          </w:rPrChange>
        </w:rPr>
        <w:t>Peinl</w:t>
      </w:r>
      <w:proofErr w:type="spellEnd"/>
      <w:r w:rsidR="00B41D71" w:rsidRPr="00F73B58">
        <w:rPr>
          <w:sz w:val="24"/>
          <w:szCs w:val="24"/>
          <w:lang w:val="en-US"/>
          <w:rPrChange w:id="55" w:author="intesar haider" w:date="2017-08-21T22:08:00Z">
            <w:rPr>
              <w:sz w:val="22"/>
              <w:lang w:val="en-US"/>
            </w:rPr>
          </w:rPrChange>
        </w:rPr>
        <w:t>/</w:t>
      </w:r>
      <w:proofErr w:type="spellStart"/>
      <w:r w:rsidR="00B41D71" w:rsidRPr="00F73B58">
        <w:rPr>
          <w:sz w:val="24"/>
          <w:szCs w:val="24"/>
          <w:lang w:val="en-US"/>
          <w:rPrChange w:id="56" w:author="intesar haider" w:date="2017-08-21T22:08:00Z">
            <w:rPr>
              <w:sz w:val="22"/>
              <w:lang w:val="en-US"/>
            </w:rPr>
          </w:rPrChange>
        </w:rPr>
        <w:t>Pape</w:t>
      </w:r>
      <w:proofErr w:type="spellEnd"/>
      <w:r w:rsidR="00B41D71" w:rsidRPr="00F73B58">
        <w:rPr>
          <w:sz w:val="24"/>
          <w:szCs w:val="24"/>
          <w:lang w:val="en-US"/>
          <w:rPrChange w:id="57" w:author="intesar haider" w:date="2017-08-21T22:08:00Z">
            <w:rPr>
              <w:sz w:val="22"/>
              <w:lang w:val="en-US"/>
            </w:rPr>
          </w:rPrChange>
        </w:rPr>
        <w:t xml:space="preserve"> available on </w:t>
      </w:r>
      <w:proofErr w:type="spellStart"/>
      <w:r w:rsidR="00B41D71" w:rsidRPr="00F73B58">
        <w:rPr>
          <w:sz w:val="24"/>
          <w:szCs w:val="24"/>
          <w:lang w:val="en-US"/>
          <w:rPrChange w:id="58" w:author="intesar haider" w:date="2017-08-21T22:08:00Z">
            <w:rPr>
              <w:sz w:val="22"/>
              <w:lang w:val="en-US"/>
            </w:rPr>
          </w:rPrChange>
        </w:rPr>
        <w:t>ResearchGate</w:t>
      </w:r>
      <w:proofErr w:type="spellEnd"/>
      <w:r w:rsidR="00B41D71" w:rsidRPr="00F73B58">
        <w:rPr>
          <w:sz w:val="24"/>
          <w:szCs w:val="24"/>
          <w:lang w:val="en-US"/>
          <w:rPrChange w:id="59" w:author="intesar haider" w:date="2017-08-21T22:08:00Z">
            <w:rPr>
              <w:sz w:val="22"/>
              <w:lang w:val="en-US"/>
            </w:rPr>
          </w:rPrChange>
        </w:rPr>
        <w:t>.</w:t>
      </w:r>
      <w:r w:rsidRPr="00F73B58">
        <w:rPr>
          <w:sz w:val="24"/>
          <w:szCs w:val="24"/>
          <w:lang w:val="en-US"/>
          <w:rPrChange w:id="60" w:author="intesar haider" w:date="2017-08-21T22:08:00Z">
            <w:rPr>
              <w:sz w:val="22"/>
              <w:lang w:val="en-US"/>
            </w:rPr>
          </w:rPrChange>
        </w:rPr>
        <w:t xml:space="preserve"> </w:t>
      </w:r>
    </w:p>
    <w:p w14:paraId="29A953DE" w14:textId="77777777" w:rsidR="00FB66E8" w:rsidRPr="00F73B58" w:rsidRDefault="00FB66E8">
      <w:pPr>
        <w:jc w:val="both"/>
        <w:rPr>
          <w:sz w:val="24"/>
          <w:szCs w:val="24"/>
          <w:lang w:val="en-US"/>
          <w:rPrChange w:id="61" w:author="intesar haider" w:date="2017-08-21T22:08:00Z">
            <w:rPr>
              <w:lang w:val="en-US"/>
            </w:rPr>
          </w:rPrChange>
        </w:rPr>
      </w:pPr>
    </w:p>
    <w:p w14:paraId="60034722" w14:textId="0F62AB97" w:rsidR="005A408B" w:rsidRPr="00F73B58" w:rsidRDefault="005A408B" w:rsidP="00BD3D92">
      <w:pPr>
        <w:rPr>
          <w:b/>
          <w:sz w:val="24"/>
          <w:szCs w:val="24"/>
          <w:lang w:val="en-US"/>
          <w:rPrChange w:id="62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63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Gener</w:t>
      </w:r>
      <w:r w:rsidR="00B41D71" w:rsidRPr="00F73B58">
        <w:rPr>
          <w:b/>
          <w:sz w:val="24"/>
          <w:szCs w:val="24"/>
          <w:u w:val="single"/>
          <w:lang w:val="en-US"/>
          <w:rPrChange w:id="64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al</w:t>
      </w:r>
      <w:r w:rsidRPr="00F73B58">
        <w:rPr>
          <w:b/>
          <w:sz w:val="24"/>
          <w:szCs w:val="24"/>
          <w:u w:val="single"/>
          <w:lang w:val="en-US"/>
          <w:rPrChange w:id="65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</w:t>
      </w:r>
      <w:r w:rsidR="00B41D71" w:rsidRPr="00F73B58">
        <w:rPr>
          <w:b/>
          <w:sz w:val="24"/>
          <w:szCs w:val="24"/>
          <w:u w:val="single"/>
          <w:lang w:val="en-US"/>
          <w:rPrChange w:id="66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description of</w:t>
      </w:r>
      <w:r w:rsidR="009461B4" w:rsidRPr="00F73B58">
        <w:rPr>
          <w:b/>
          <w:sz w:val="24"/>
          <w:szCs w:val="24"/>
          <w:u w:val="single"/>
          <w:lang w:val="en-US"/>
          <w:rPrChange w:id="67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</w:t>
      </w:r>
      <w:r w:rsidR="00B41D71" w:rsidRPr="00F73B58">
        <w:rPr>
          <w:b/>
          <w:sz w:val="24"/>
          <w:szCs w:val="24"/>
          <w:u w:val="single"/>
          <w:lang w:val="en-US"/>
          <w:rPrChange w:id="68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the task</w:t>
      </w:r>
      <w:r w:rsidRPr="00F73B58">
        <w:rPr>
          <w:b/>
          <w:sz w:val="24"/>
          <w:szCs w:val="24"/>
          <w:lang w:val="en-US"/>
          <w:rPrChange w:id="69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: </w:t>
      </w:r>
      <w:r w:rsidR="00B41D71" w:rsidRPr="00F73B58">
        <w:rPr>
          <w:b/>
          <w:sz w:val="24"/>
          <w:szCs w:val="24"/>
          <w:lang w:val="en-US"/>
          <w:rPrChange w:id="70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Partial i</w:t>
      </w:r>
      <w:r w:rsidR="00381413" w:rsidRPr="00F73B58">
        <w:rPr>
          <w:b/>
          <w:sz w:val="24"/>
          <w:szCs w:val="24"/>
          <w:lang w:val="en-US"/>
          <w:rPrChange w:id="71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mplement</w:t>
      </w:r>
      <w:r w:rsidR="00B41D71" w:rsidRPr="00F73B58">
        <w:rPr>
          <w:b/>
          <w:sz w:val="24"/>
          <w:szCs w:val="24"/>
          <w:lang w:val="en-US"/>
          <w:rPrChange w:id="72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ation</w:t>
      </w:r>
      <w:r w:rsidR="00381413" w:rsidRPr="00F73B58">
        <w:rPr>
          <w:b/>
          <w:sz w:val="24"/>
          <w:szCs w:val="24"/>
          <w:lang w:val="en-US"/>
          <w:rPrChange w:id="73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</w:t>
      </w:r>
      <w:r w:rsidR="00B41D71" w:rsidRPr="00F73B58">
        <w:rPr>
          <w:b/>
          <w:sz w:val="24"/>
          <w:szCs w:val="24"/>
          <w:lang w:val="en-US"/>
          <w:rPrChange w:id="74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of a</w:t>
      </w:r>
      <w:r w:rsidR="00381413" w:rsidRPr="00F73B58">
        <w:rPr>
          <w:b/>
          <w:sz w:val="24"/>
          <w:szCs w:val="24"/>
          <w:lang w:val="en-US"/>
          <w:rPrChange w:id="75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FDBS </w:t>
      </w:r>
      <w:r w:rsidR="00B41D71" w:rsidRPr="00F73B58">
        <w:rPr>
          <w:b/>
          <w:sz w:val="24"/>
          <w:szCs w:val="24"/>
          <w:lang w:val="en-US"/>
          <w:rPrChange w:id="7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based on a set of homogenous centralized database systems (C</w:t>
      </w:r>
      <w:r w:rsidR="00381413" w:rsidRPr="00F73B58">
        <w:rPr>
          <w:b/>
          <w:sz w:val="24"/>
          <w:szCs w:val="24"/>
          <w:lang w:val="en-US"/>
          <w:rPrChange w:id="77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DBS</w:t>
      </w:r>
      <w:r w:rsidR="00B41D71" w:rsidRPr="00F73B58">
        <w:rPr>
          <w:b/>
          <w:sz w:val="24"/>
          <w:szCs w:val="24"/>
          <w:lang w:val="en-US"/>
          <w:rPrChange w:id="78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)</w:t>
      </w:r>
    </w:p>
    <w:p w14:paraId="78CCDB3C" w14:textId="77777777" w:rsidR="005A408B" w:rsidRPr="00F73B58" w:rsidRDefault="005A408B">
      <w:pPr>
        <w:jc w:val="both"/>
        <w:rPr>
          <w:sz w:val="24"/>
          <w:szCs w:val="24"/>
          <w:lang w:val="en-US"/>
          <w:rPrChange w:id="79" w:author="intesar haider" w:date="2017-08-21T22:08:00Z">
            <w:rPr>
              <w:lang w:val="en-US"/>
            </w:rPr>
          </w:rPrChange>
        </w:rPr>
      </w:pPr>
    </w:p>
    <w:p w14:paraId="66037E9C" w14:textId="7CC48EAB" w:rsidR="00AF533E" w:rsidRPr="00F73B58" w:rsidRDefault="00411B0B">
      <w:pPr>
        <w:jc w:val="both"/>
        <w:rPr>
          <w:sz w:val="24"/>
          <w:szCs w:val="24"/>
          <w:lang w:val="en-US"/>
          <w:rPrChange w:id="8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81" w:author="intesar haider" w:date="2017-08-21T22:08:00Z">
            <w:rPr>
              <w:lang w:val="en-US"/>
            </w:rPr>
          </w:rPrChange>
        </w:rPr>
        <w:t>The overall</w:t>
      </w:r>
      <w:r w:rsidR="00B41D71" w:rsidRPr="00F73B58">
        <w:rPr>
          <w:sz w:val="24"/>
          <w:szCs w:val="24"/>
          <w:lang w:val="en-US"/>
          <w:rPrChange w:id="82" w:author="intesar haider" w:date="2017-08-21T22:08:00Z">
            <w:rPr>
              <w:lang w:val="en-US"/>
            </w:rPr>
          </w:rPrChange>
        </w:rPr>
        <w:t xml:space="preserve"> task of this assignment </w:t>
      </w:r>
      <w:r w:rsidR="009461B4" w:rsidRPr="00F73B58">
        <w:rPr>
          <w:sz w:val="24"/>
          <w:szCs w:val="24"/>
          <w:lang w:val="en-US"/>
          <w:rPrChange w:id="83" w:author="intesar haider" w:date="2017-08-21T22:08:00Z">
            <w:rPr>
              <w:lang w:val="en-US"/>
            </w:rPr>
          </w:rPrChange>
        </w:rPr>
        <w:t xml:space="preserve">is </w:t>
      </w:r>
      <w:r w:rsidR="00B41D71" w:rsidRPr="00F73B58">
        <w:rPr>
          <w:sz w:val="24"/>
          <w:szCs w:val="24"/>
          <w:lang w:val="en-US"/>
          <w:rPrChange w:id="84" w:author="intesar haider" w:date="2017-08-21T22:08:00Z">
            <w:rPr>
              <w:lang w:val="en-US"/>
            </w:rPr>
          </w:rPrChange>
        </w:rPr>
        <w:t xml:space="preserve">to </w:t>
      </w:r>
      <w:r w:rsidR="009461B4" w:rsidRPr="00F73B58">
        <w:rPr>
          <w:sz w:val="24"/>
          <w:szCs w:val="24"/>
          <w:lang w:val="en-US"/>
          <w:rPrChange w:id="85" w:author="intesar haider" w:date="2017-08-21T22:08:00Z">
            <w:rPr>
              <w:lang w:val="en-US"/>
            </w:rPr>
          </w:rPrChange>
        </w:rPr>
        <w:t>develop</w:t>
      </w:r>
      <w:r w:rsidR="00B41D71" w:rsidRPr="00F73B58">
        <w:rPr>
          <w:sz w:val="24"/>
          <w:szCs w:val="24"/>
          <w:lang w:val="en-US"/>
          <w:rPrChange w:id="86" w:author="intesar haider" w:date="2017-08-21T22:08:00Z">
            <w:rPr>
              <w:lang w:val="en-US"/>
            </w:rPr>
          </w:rPrChange>
        </w:rPr>
        <w:t xml:space="preserve"> a federative layer as described in the article, which implements an</w:t>
      </w:r>
      <w:r w:rsidR="00BD3D92" w:rsidRPr="00F73B58">
        <w:rPr>
          <w:sz w:val="24"/>
          <w:szCs w:val="24"/>
          <w:lang w:val="en-US"/>
          <w:rPrChange w:id="87" w:author="intesar haider" w:date="2017-08-21T22:08:00Z">
            <w:rPr>
              <w:lang w:val="en-US"/>
            </w:rPr>
          </w:rPrChange>
        </w:rPr>
        <w:t xml:space="preserve"> FJDBC</w:t>
      </w:r>
      <w:r w:rsidR="00B41D71" w:rsidRPr="00F73B58">
        <w:rPr>
          <w:sz w:val="24"/>
          <w:szCs w:val="24"/>
          <w:lang w:val="en-US"/>
          <w:rPrChange w:id="88" w:author="intesar haider" w:date="2017-08-21T22:08:00Z">
            <w:rPr>
              <w:lang w:val="en-US"/>
            </w:rPr>
          </w:rPrChange>
        </w:rPr>
        <w:t xml:space="preserve"> interface</w:t>
      </w:r>
      <w:r w:rsidR="00BD3D92" w:rsidRPr="00F73B58">
        <w:rPr>
          <w:sz w:val="24"/>
          <w:szCs w:val="24"/>
          <w:lang w:val="en-US"/>
          <w:rPrChange w:id="89" w:author="intesar haider" w:date="2017-08-21T22:08:00Z">
            <w:rPr>
              <w:lang w:val="en-US"/>
            </w:rPr>
          </w:rPrChange>
        </w:rPr>
        <w:t xml:space="preserve"> </w:t>
      </w:r>
      <w:r w:rsidR="009461B4" w:rsidRPr="00F73B58">
        <w:rPr>
          <w:sz w:val="24"/>
          <w:szCs w:val="24"/>
          <w:lang w:val="en-US"/>
          <w:rPrChange w:id="90" w:author="intesar haider" w:date="2017-08-21T22:08:00Z">
            <w:rPr>
              <w:lang w:val="en-US"/>
            </w:rPr>
          </w:rPrChange>
        </w:rPr>
        <w:t xml:space="preserve">that enables you </w:t>
      </w:r>
      <w:r w:rsidR="00B41D71" w:rsidRPr="00F73B58">
        <w:rPr>
          <w:sz w:val="24"/>
          <w:szCs w:val="24"/>
          <w:lang w:val="en-US"/>
          <w:rPrChange w:id="91" w:author="intesar haider" w:date="2017-08-21T22:08:00Z">
            <w:rPr>
              <w:lang w:val="en-US"/>
            </w:rPr>
          </w:rPrChange>
        </w:rPr>
        <w:t xml:space="preserve">to write programs </w:t>
      </w:r>
      <w:r w:rsidRPr="00F73B58">
        <w:rPr>
          <w:sz w:val="24"/>
          <w:szCs w:val="24"/>
          <w:lang w:val="en-US"/>
          <w:rPrChange w:id="92" w:author="intesar haider" w:date="2017-08-21T22:08:00Z">
            <w:rPr>
              <w:lang w:val="en-US"/>
            </w:rPr>
          </w:rPrChange>
        </w:rPr>
        <w:t>on a</w:t>
      </w:r>
      <w:r w:rsidR="00BD3D92" w:rsidRPr="00F73B58">
        <w:rPr>
          <w:sz w:val="24"/>
          <w:szCs w:val="24"/>
          <w:lang w:val="en-US"/>
          <w:rPrChange w:id="93" w:author="intesar haider" w:date="2017-08-21T22:08:00Z">
            <w:rPr>
              <w:lang w:val="en-US"/>
            </w:rPr>
          </w:rPrChange>
        </w:rPr>
        <w:t xml:space="preserve"> FDBS. </w:t>
      </w:r>
      <w:r w:rsidRPr="00F73B58">
        <w:rPr>
          <w:sz w:val="24"/>
          <w:szCs w:val="24"/>
          <w:lang w:val="en-US"/>
          <w:rPrChange w:id="94" w:author="intesar haider" w:date="2017-08-21T22:08:00Z">
            <w:rPr>
              <w:lang w:val="en-US"/>
            </w:rPr>
          </w:rPrChange>
        </w:rPr>
        <w:t xml:space="preserve">This assignment addresses the simplest FDBS </w:t>
      </w:r>
      <w:r w:rsidR="009461B4" w:rsidRPr="00F73B58">
        <w:rPr>
          <w:sz w:val="24"/>
          <w:szCs w:val="24"/>
          <w:lang w:val="en-US"/>
          <w:rPrChange w:id="95" w:author="intesar haider" w:date="2017-08-21T22:08:00Z">
            <w:rPr>
              <w:lang w:val="en-US"/>
            </w:rPr>
          </w:rPrChange>
        </w:rPr>
        <w:t xml:space="preserve">scenario, </w:t>
      </w:r>
      <w:r w:rsidRPr="00F73B58">
        <w:rPr>
          <w:sz w:val="24"/>
          <w:szCs w:val="24"/>
          <w:lang w:val="en-US"/>
          <w:rPrChange w:id="96" w:author="intesar haider" w:date="2017-08-21T22:08:00Z">
            <w:rPr>
              <w:lang w:val="en-US"/>
            </w:rPr>
          </w:rPrChange>
        </w:rPr>
        <w:t>an</w:t>
      </w:r>
      <w:r w:rsidR="00BD3D92" w:rsidRPr="00F73B58">
        <w:rPr>
          <w:sz w:val="24"/>
          <w:szCs w:val="24"/>
          <w:lang w:val="en-US"/>
          <w:rPrChange w:id="97" w:author="intesar haider" w:date="2017-08-21T22:08:00Z">
            <w:rPr>
              <w:lang w:val="en-US"/>
            </w:rPr>
          </w:rPrChange>
        </w:rPr>
        <w:t xml:space="preserve"> FDBS </w:t>
      </w:r>
      <w:r w:rsidRPr="00F73B58">
        <w:rPr>
          <w:sz w:val="24"/>
          <w:szCs w:val="24"/>
          <w:lang w:val="en-US"/>
          <w:rPrChange w:id="98" w:author="intesar haider" w:date="2017-08-21T22:08:00Z">
            <w:rPr>
              <w:lang w:val="en-US"/>
            </w:rPr>
          </w:rPrChange>
        </w:rPr>
        <w:t xml:space="preserve">that integrates a number of </w:t>
      </w:r>
      <w:r w:rsidR="00BD3D92" w:rsidRPr="00F73B58">
        <w:rPr>
          <w:sz w:val="24"/>
          <w:szCs w:val="24"/>
          <w:lang w:val="en-US"/>
          <w:rPrChange w:id="99" w:author="intesar haider" w:date="2017-08-21T22:08:00Z">
            <w:rPr>
              <w:lang w:val="en-US"/>
            </w:rPr>
          </w:rPrChange>
        </w:rPr>
        <w:t>homogen</w:t>
      </w:r>
      <w:r w:rsidRPr="00F73B58">
        <w:rPr>
          <w:sz w:val="24"/>
          <w:szCs w:val="24"/>
          <w:lang w:val="en-US"/>
          <w:rPrChange w:id="100" w:author="intesar haider" w:date="2017-08-21T22:08:00Z">
            <w:rPr>
              <w:lang w:val="en-US"/>
            </w:rPr>
          </w:rPrChange>
        </w:rPr>
        <w:t>eous CDBS, i.e. DBS of the same type</w:t>
      </w:r>
      <w:r w:rsidR="00BD3D92" w:rsidRPr="00F73B58">
        <w:rPr>
          <w:sz w:val="24"/>
          <w:szCs w:val="24"/>
          <w:lang w:val="en-US"/>
          <w:rPrChange w:id="101" w:author="intesar haider" w:date="2017-08-21T22:08:00Z">
            <w:rPr>
              <w:lang w:val="en-US"/>
            </w:rPr>
          </w:rPrChange>
        </w:rPr>
        <w:t xml:space="preserve">. In </w:t>
      </w:r>
      <w:r w:rsidRPr="00F73B58">
        <w:rPr>
          <w:sz w:val="24"/>
          <w:szCs w:val="24"/>
          <w:lang w:val="en-US"/>
          <w:rPrChange w:id="102" w:author="intesar haider" w:date="2017-08-21T22:08:00Z">
            <w:rPr>
              <w:lang w:val="en-US"/>
            </w:rPr>
          </w:rPrChange>
        </w:rPr>
        <w:t>our case</w:t>
      </w:r>
      <w:r w:rsidR="00BD3D92" w:rsidRPr="00F73B58">
        <w:rPr>
          <w:sz w:val="24"/>
          <w:szCs w:val="24"/>
          <w:lang w:val="en-US"/>
          <w:rPrChange w:id="103" w:author="intesar haider" w:date="2017-08-21T22:08:00Z">
            <w:rPr>
              <w:lang w:val="en-US"/>
            </w:rPr>
          </w:rPrChange>
        </w:rPr>
        <w:t xml:space="preserve"> </w:t>
      </w:r>
      <w:r w:rsidR="00AF533E" w:rsidRPr="00F73B58">
        <w:rPr>
          <w:sz w:val="24"/>
          <w:szCs w:val="24"/>
          <w:lang w:val="en-US"/>
          <w:rPrChange w:id="104" w:author="intesar haider" w:date="2017-08-21T22:08:00Z">
            <w:rPr>
              <w:lang w:val="en-US"/>
            </w:rPr>
          </w:rPrChange>
        </w:rPr>
        <w:t>three Oracle database systems</w:t>
      </w:r>
      <w:r w:rsidR="00BD3D92" w:rsidRPr="00F73B58">
        <w:rPr>
          <w:sz w:val="24"/>
          <w:szCs w:val="24"/>
          <w:lang w:val="en-US"/>
          <w:rPrChange w:id="105" w:author="intesar haider" w:date="2017-08-21T22:08:00Z">
            <w:rPr>
              <w:lang w:val="en-US"/>
            </w:rPr>
          </w:rPrChange>
        </w:rPr>
        <w:t xml:space="preserve"> </w:t>
      </w:r>
      <w:r w:rsidR="00AF533E" w:rsidRPr="00F73B58">
        <w:rPr>
          <w:sz w:val="24"/>
          <w:szCs w:val="24"/>
          <w:lang w:val="en-US"/>
          <w:rPrChange w:id="106" w:author="intesar haider" w:date="2017-08-21T22:08:00Z">
            <w:rPr>
              <w:lang w:val="en-US"/>
            </w:rPr>
          </w:rPrChange>
        </w:rPr>
        <w:t xml:space="preserve">(instances) available at the university </w:t>
      </w:r>
      <w:r w:rsidR="00BD3D92" w:rsidRPr="00F73B58">
        <w:rPr>
          <w:sz w:val="24"/>
          <w:szCs w:val="24"/>
          <w:lang w:val="en-US"/>
          <w:rPrChange w:id="107" w:author="intesar haider" w:date="2017-08-21T22:08:00Z">
            <w:rPr>
              <w:lang w:val="en-US"/>
            </w:rPr>
          </w:rPrChange>
        </w:rPr>
        <w:t>(oralv8a, oralv9a, oralv10a)</w:t>
      </w:r>
      <w:r w:rsidR="00AF533E" w:rsidRPr="00F73B58">
        <w:rPr>
          <w:sz w:val="24"/>
          <w:szCs w:val="24"/>
          <w:lang w:val="en-US"/>
          <w:rPrChange w:id="108" w:author="intesar haider" w:date="2017-08-21T22:08:00Z">
            <w:rPr>
              <w:lang w:val="en-US"/>
            </w:rPr>
          </w:rPrChange>
        </w:rPr>
        <w:t xml:space="preserve"> will be used.</w:t>
      </w:r>
      <w:r w:rsidR="008009BC" w:rsidRPr="00F73B58">
        <w:rPr>
          <w:sz w:val="24"/>
          <w:szCs w:val="24"/>
          <w:lang w:val="en-US"/>
          <w:rPrChange w:id="109" w:author="intesar haider" w:date="2017-08-21T22:08:00Z">
            <w:rPr>
              <w:lang w:val="en-US"/>
            </w:rPr>
          </w:rPrChange>
        </w:rPr>
        <w:t xml:space="preserve"> All user ids available on oralv9a are also available on the other two databases. Passwords are the same as those on oralv9a.</w:t>
      </w:r>
    </w:p>
    <w:p w14:paraId="38630A4D" w14:textId="63419D67" w:rsidR="00A8202F" w:rsidRPr="00F73B58" w:rsidRDefault="00A8202F">
      <w:pPr>
        <w:jc w:val="both"/>
        <w:rPr>
          <w:sz w:val="24"/>
          <w:szCs w:val="24"/>
          <w:lang w:val="en-US"/>
          <w:rPrChange w:id="11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1" w:author="intesar haider" w:date="2017-08-21T22:08:00Z">
            <w:rPr>
              <w:lang w:val="en-US"/>
            </w:rPr>
          </w:rPrChange>
        </w:rPr>
        <w:t>The (domain) names of the servers are :</w:t>
      </w:r>
    </w:p>
    <w:p w14:paraId="125F0B4F" w14:textId="5677BCBA" w:rsidR="00A8202F" w:rsidRPr="00F73B58" w:rsidRDefault="00A8202F">
      <w:pPr>
        <w:jc w:val="both"/>
        <w:rPr>
          <w:sz w:val="24"/>
          <w:szCs w:val="24"/>
          <w:lang w:val="en-US"/>
          <w:rPrChange w:id="11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3" w:author="intesar haider" w:date="2017-08-21T22:08:00Z">
            <w:rPr>
              <w:lang w:val="en-US"/>
            </w:rPr>
          </w:rPrChange>
        </w:rPr>
        <w:tab/>
        <w:t>pinatubo.informatik.hs-fulda.de (oralv8a)</w:t>
      </w:r>
    </w:p>
    <w:p w14:paraId="01D58349" w14:textId="49D344AD" w:rsidR="00A8202F" w:rsidRPr="00F73B58" w:rsidRDefault="00A8202F" w:rsidP="00A8202F">
      <w:pPr>
        <w:jc w:val="both"/>
        <w:rPr>
          <w:sz w:val="24"/>
          <w:szCs w:val="24"/>
          <w:lang w:val="en-US"/>
          <w:rPrChange w:id="11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5" w:author="intesar haider" w:date="2017-08-21T22:08:00Z">
            <w:rPr>
              <w:lang w:val="en-US"/>
            </w:rPr>
          </w:rPrChange>
        </w:rPr>
        <w:tab/>
        <w:t>mtsthelens.informatik.hs-fulda.de (oralv9a)</w:t>
      </w:r>
    </w:p>
    <w:p w14:paraId="771A2A0F" w14:textId="213D70C6" w:rsidR="00A8202F" w:rsidRPr="00F73B58" w:rsidRDefault="00A8202F" w:rsidP="00A8202F">
      <w:pPr>
        <w:jc w:val="both"/>
        <w:rPr>
          <w:sz w:val="24"/>
          <w:szCs w:val="24"/>
          <w:lang w:val="en-US"/>
          <w:rPrChange w:id="116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7" w:author="intesar haider" w:date="2017-08-21T22:08:00Z">
            <w:rPr>
              <w:lang w:val="en-US"/>
            </w:rPr>
          </w:rPrChange>
        </w:rPr>
        <w:tab/>
        <w:t>krakatau.informatik.hs-fulda.de (oralv10a)</w:t>
      </w:r>
    </w:p>
    <w:p w14:paraId="157698ED" w14:textId="77777777" w:rsidR="00A8202F" w:rsidRPr="00F73B58" w:rsidRDefault="00A8202F">
      <w:pPr>
        <w:jc w:val="both"/>
        <w:rPr>
          <w:sz w:val="24"/>
          <w:szCs w:val="24"/>
          <w:lang w:val="en-US"/>
          <w:rPrChange w:id="118" w:author="intesar haider" w:date="2017-08-21T22:08:00Z">
            <w:rPr>
              <w:lang w:val="en-US"/>
            </w:rPr>
          </w:rPrChange>
        </w:rPr>
      </w:pPr>
    </w:p>
    <w:p w14:paraId="2F1D2394" w14:textId="77777777" w:rsidR="00AF533E" w:rsidRPr="00F73B58" w:rsidRDefault="00AF533E">
      <w:pPr>
        <w:jc w:val="both"/>
        <w:rPr>
          <w:sz w:val="24"/>
          <w:szCs w:val="24"/>
          <w:lang w:val="en-US"/>
          <w:rPrChange w:id="119" w:author="intesar haider" w:date="2017-08-21T22:08:00Z">
            <w:rPr>
              <w:lang w:val="en-US"/>
            </w:rPr>
          </w:rPrChange>
        </w:rPr>
      </w:pPr>
    </w:p>
    <w:p w14:paraId="0BEAB6BE" w14:textId="77777777" w:rsidR="00AF533E" w:rsidRPr="00F73B58" w:rsidRDefault="009461B4">
      <w:pPr>
        <w:jc w:val="both"/>
        <w:rPr>
          <w:sz w:val="24"/>
          <w:szCs w:val="24"/>
          <w:lang w:val="en-US"/>
          <w:rPrChange w:id="12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21" w:author="intesar haider" w:date="2017-08-21T22:08:00Z">
            <w:rPr>
              <w:lang w:val="en-US"/>
            </w:rPr>
          </w:rPrChange>
        </w:rPr>
        <w:t>The</w:t>
      </w:r>
      <w:r w:rsidR="003644AA" w:rsidRPr="00F73B58">
        <w:rPr>
          <w:sz w:val="24"/>
          <w:szCs w:val="24"/>
          <w:lang w:val="en-US"/>
          <w:rPrChange w:id="122" w:author="intesar haider" w:date="2017-08-21T22:08:00Z">
            <w:rPr>
              <w:lang w:val="en-US"/>
            </w:rPr>
          </w:rPrChange>
        </w:rPr>
        <w:t xml:space="preserve"> FDBS </w:t>
      </w:r>
      <w:r w:rsidR="00AF533E" w:rsidRPr="00F73B58">
        <w:rPr>
          <w:sz w:val="24"/>
          <w:szCs w:val="24"/>
          <w:lang w:val="en-US"/>
          <w:rPrChange w:id="123" w:author="intesar haider" w:date="2017-08-21T22:08:00Z">
            <w:rPr>
              <w:lang w:val="en-US"/>
            </w:rPr>
          </w:rPrChange>
        </w:rPr>
        <w:t xml:space="preserve">at least has to be capable of </w:t>
      </w:r>
    </w:p>
    <w:p w14:paraId="46713F8F" w14:textId="05AA596F" w:rsidR="00AF533E" w:rsidRPr="00F73B58" w:rsidRDefault="00AF533E" w:rsidP="00AF533E">
      <w:pPr>
        <w:pStyle w:val="ListParagraph"/>
        <w:numPr>
          <w:ilvl w:val="0"/>
          <w:numId w:val="21"/>
        </w:numPr>
        <w:jc w:val="both"/>
        <w:rPr>
          <w:sz w:val="24"/>
          <w:szCs w:val="24"/>
          <w:lang w:val="en-US"/>
          <w:rPrChange w:id="12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25" w:author="intesar haider" w:date="2017-08-21T22:08:00Z">
            <w:rPr>
              <w:lang w:val="en-US"/>
            </w:rPr>
          </w:rPrChange>
        </w:rPr>
        <w:t>managing</w:t>
      </w:r>
      <w:r w:rsidR="003644AA" w:rsidRPr="00F73B58">
        <w:rPr>
          <w:sz w:val="24"/>
          <w:szCs w:val="24"/>
          <w:lang w:val="en-US"/>
          <w:rPrChange w:id="126" w:author="intesar haider" w:date="2017-08-21T22:08:00Z">
            <w:rPr>
              <w:lang w:val="en-US"/>
            </w:rPr>
          </w:rPrChange>
        </w:rPr>
        <w:t xml:space="preserve"> horizontal</w:t>
      </w:r>
      <w:r w:rsidRPr="00F73B58">
        <w:rPr>
          <w:sz w:val="24"/>
          <w:szCs w:val="24"/>
          <w:lang w:val="en-US"/>
          <w:rPrChange w:id="127" w:author="intesar haider" w:date="2017-08-21T22:08:00Z">
            <w:rPr>
              <w:lang w:val="en-US"/>
            </w:rPr>
          </w:rPrChange>
        </w:rPr>
        <w:t>ly and vertically partition</w:t>
      </w:r>
      <w:r w:rsidR="003644AA" w:rsidRPr="00F73B58">
        <w:rPr>
          <w:sz w:val="24"/>
          <w:szCs w:val="24"/>
          <w:lang w:val="en-US"/>
          <w:rPrChange w:id="128" w:author="intesar haider" w:date="2017-08-21T22:08:00Z">
            <w:rPr>
              <w:lang w:val="en-US"/>
            </w:rPr>
          </w:rPrChange>
        </w:rPr>
        <w:t>e</w:t>
      </w:r>
      <w:r w:rsidRPr="00F73B58">
        <w:rPr>
          <w:sz w:val="24"/>
          <w:szCs w:val="24"/>
          <w:lang w:val="en-US"/>
          <w:rPrChange w:id="129" w:author="intesar haider" w:date="2017-08-21T22:08:00Z">
            <w:rPr>
              <w:lang w:val="en-US"/>
            </w:rPr>
          </w:rPrChange>
        </w:rPr>
        <w:t>d</w:t>
      </w:r>
      <w:r w:rsidR="003644AA" w:rsidRPr="00F73B58">
        <w:rPr>
          <w:sz w:val="24"/>
          <w:szCs w:val="24"/>
          <w:lang w:val="en-US"/>
          <w:rPrChange w:id="130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31" w:author="intesar haider" w:date="2017-08-21T22:08:00Z">
            <w:rPr>
              <w:lang w:val="en-US"/>
            </w:rPr>
          </w:rPrChange>
        </w:rPr>
        <w:t>tables</w:t>
      </w:r>
      <w:r w:rsidR="003644AA" w:rsidRPr="00F73B58">
        <w:rPr>
          <w:sz w:val="24"/>
          <w:szCs w:val="24"/>
          <w:lang w:val="en-US"/>
          <w:rPrChange w:id="132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33" w:author="intesar haider" w:date="2017-08-21T22:08:00Z">
            <w:rPr>
              <w:lang w:val="en-US"/>
            </w:rPr>
          </w:rPrChange>
        </w:rPr>
        <w:t>and</w:t>
      </w:r>
      <w:r w:rsidR="00414393" w:rsidRPr="00F73B58">
        <w:rPr>
          <w:sz w:val="24"/>
          <w:szCs w:val="24"/>
          <w:lang w:val="en-US"/>
          <w:rPrChange w:id="134" w:author="intesar haider" w:date="2017-08-21T22:08:00Z">
            <w:rPr>
              <w:lang w:val="en-US"/>
            </w:rPr>
          </w:rPrChange>
        </w:rPr>
        <w:t xml:space="preserve"> to</w:t>
      </w:r>
    </w:p>
    <w:p w14:paraId="01A0350F" w14:textId="1BF2810E" w:rsidR="000B1EFB" w:rsidRPr="00F73B58" w:rsidRDefault="00414393" w:rsidP="00B37A9D">
      <w:pPr>
        <w:pStyle w:val="ListParagraph"/>
        <w:numPr>
          <w:ilvl w:val="0"/>
          <w:numId w:val="21"/>
        </w:numPr>
        <w:jc w:val="both"/>
        <w:rPr>
          <w:sz w:val="24"/>
          <w:szCs w:val="24"/>
          <w:lang w:val="en-US"/>
          <w:rPrChange w:id="13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6" w:author="intesar haider" w:date="2017-08-21T22:08:00Z">
            <w:rPr>
              <w:lang w:val="en-US"/>
            </w:rPr>
          </w:rPrChange>
        </w:rPr>
        <w:t xml:space="preserve">execute </w:t>
      </w:r>
      <w:r w:rsidR="00AF533E" w:rsidRPr="00F73B58">
        <w:rPr>
          <w:sz w:val="24"/>
          <w:szCs w:val="24"/>
          <w:lang w:val="en-US"/>
          <w:rPrChange w:id="137" w:author="intesar haider" w:date="2017-08-21T22:08:00Z">
            <w:rPr>
              <w:lang w:val="en-US"/>
            </w:rPr>
          </w:rPrChange>
        </w:rPr>
        <w:t xml:space="preserve">typical </w:t>
      </w:r>
      <w:r w:rsidR="003644AA" w:rsidRPr="00F73B58">
        <w:rPr>
          <w:sz w:val="24"/>
          <w:szCs w:val="24"/>
          <w:lang w:val="en-US"/>
          <w:rPrChange w:id="138" w:author="intesar haider" w:date="2017-08-21T22:08:00Z">
            <w:rPr>
              <w:lang w:val="en-US"/>
            </w:rPr>
          </w:rPrChange>
        </w:rPr>
        <w:t>SQL</w:t>
      </w:r>
      <w:r w:rsidR="00AF533E" w:rsidRPr="00F73B58">
        <w:rPr>
          <w:sz w:val="24"/>
          <w:szCs w:val="24"/>
          <w:lang w:val="en-US"/>
          <w:rPrChange w:id="139" w:author="intesar haider" w:date="2017-08-21T22:08:00Z">
            <w:rPr>
              <w:lang w:val="en-US"/>
            </w:rPr>
          </w:rPrChange>
        </w:rPr>
        <w:t xml:space="preserve"> statements </w:t>
      </w:r>
      <w:r w:rsidR="003644AA" w:rsidRPr="00F73B58">
        <w:rPr>
          <w:sz w:val="24"/>
          <w:szCs w:val="24"/>
          <w:lang w:val="en-US"/>
          <w:rPrChange w:id="140" w:author="intesar haider" w:date="2017-08-21T22:08:00Z">
            <w:rPr>
              <w:lang w:val="en-US"/>
            </w:rPr>
          </w:rPrChange>
        </w:rPr>
        <w:t xml:space="preserve">in </w:t>
      </w:r>
      <w:r w:rsidR="00AF533E" w:rsidRPr="00F73B58">
        <w:rPr>
          <w:sz w:val="24"/>
          <w:szCs w:val="24"/>
          <w:lang w:val="en-US"/>
          <w:rPrChange w:id="141" w:author="intesar haider" w:date="2017-08-21T22:08:00Z">
            <w:rPr>
              <w:lang w:val="en-US"/>
            </w:rPr>
          </w:rPrChange>
        </w:rPr>
        <w:t>a distributed environment</w:t>
      </w:r>
      <w:r w:rsidR="000B1EFB" w:rsidRPr="00F73B58">
        <w:rPr>
          <w:sz w:val="24"/>
          <w:szCs w:val="24"/>
          <w:lang w:val="en-US"/>
          <w:rPrChange w:id="142" w:author="intesar haider" w:date="2017-08-21T22:08:00Z">
            <w:rPr>
              <w:lang w:val="en-US"/>
            </w:rPr>
          </w:rPrChange>
        </w:rPr>
        <w:t xml:space="preserve">, i.e. </w:t>
      </w:r>
      <w:r w:rsidR="00AF533E" w:rsidRPr="00F73B58">
        <w:rPr>
          <w:sz w:val="24"/>
          <w:szCs w:val="24"/>
          <w:lang w:val="en-US"/>
          <w:rPrChange w:id="143" w:author="intesar haider" w:date="2017-08-21T22:08:00Z">
            <w:rPr>
              <w:lang w:val="en-US"/>
            </w:rPr>
          </w:rPrChange>
        </w:rPr>
        <w:t xml:space="preserve">SQL </w:t>
      </w:r>
      <w:r w:rsidR="00FA413E" w:rsidRPr="00F73B58">
        <w:rPr>
          <w:sz w:val="24"/>
          <w:szCs w:val="24"/>
          <w:lang w:val="en-US"/>
          <w:rPrChange w:id="144" w:author="intesar haider" w:date="2017-08-21T22:08:00Z">
            <w:rPr>
              <w:lang w:val="en-US"/>
            </w:rPr>
          </w:rPrChange>
        </w:rPr>
        <w:t>DDL</w:t>
      </w:r>
      <w:r w:rsidR="00AF533E" w:rsidRPr="00F73B58">
        <w:rPr>
          <w:sz w:val="24"/>
          <w:szCs w:val="24"/>
          <w:lang w:val="en-US"/>
          <w:rPrChange w:id="145" w:author="intesar haider" w:date="2017-08-21T22:08:00Z">
            <w:rPr>
              <w:lang w:val="en-US"/>
            </w:rPr>
          </w:rPrChange>
        </w:rPr>
        <w:t xml:space="preserve"> statements</w:t>
      </w:r>
      <w:r w:rsidR="00FA413E" w:rsidRPr="00F73B58">
        <w:rPr>
          <w:sz w:val="24"/>
          <w:szCs w:val="24"/>
          <w:lang w:val="en-US"/>
          <w:rPrChange w:id="146" w:author="intesar haider" w:date="2017-08-21T22:08:00Z">
            <w:rPr>
              <w:lang w:val="en-US"/>
            </w:rPr>
          </w:rPrChange>
        </w:rPr>
        <w:t xml:space="preserve"> CREATE TABLE und DROP TABLE, </w:t>
      </w:r>
      <w:r w:rsidR="000B1EFB" w:rsidRPr="00F73B58">
        <w:rPr>
          <w:sz w:val="24"/>
          <w:szCs w:val="24"/>
          <w:lang w:val="en-US"/>
          <w:rPrChange w:id="147" w:author="intesar haider" w:date="2017-08-21T22:08:00Z">
            <w:rPr>
              <w:lang w:val="en-US"/>
            </w:rPr>
          </w:rPrChange>
        </w:rPr>
        <w:t>DML statements</w:t>
      </w:r>
      <w:r w:rsidR="00FA413E" w:rsidRPr="00F73B58">
        <w:rPr>
          <w:sz w:val="24"/>
          <w:szCs w:val="24"/>
          <w:lang w:val="en-US"/>
          <w:rPrChange w:id="148" w:author="intesar haider" w:date="2017-08-21T22:08:00Z">
            <w:rPr>
              <w:lang w:val="en-US"/>
            </w:rPr>
          </w:rPrChange>
        </w:rPr>
        <w:t xml:space="preserve"> INSERT, UPDATE </w:t>
      </w:r>
      <w:r w:rsidR="000B1EFB" w:rsidRPr="00F73B58">
        <w:rPr>
          <w:sz w:val="24"/>
          <w:szCs w:val="24"/>
          <w:lang w:val="en-US"/>
          <w:rPrChange w:id="149" w:author="intesar haider" w:date="2017-08-21T22:08:00Z">
            <w:rPr>
              <w:lang w:val="en-US"/>
            </w:rPr>
          </w:rPrChange>
        </w:rPr>
        <w:t>a</w:t>
      </w:r>
      <w:r w:rsidR="00FA413E" w:rsidRPr="00F73B58">
        <w:rPr>
          <w:sz w:val="24"/>
          <w:szCs w:val="24"/>
          <w:lang w:val="en-US"/>
          <w:rPrChange w:id="150" w:author="intesar haider" w:date="2017-08-21T22:08:00Z">
            <w:rPr>
              <w:lang w:val="en-US"/>
            </w:rPr>
          </w:rPrChange>
        </w:rPr>
        <w:t xml:space="preserve">nd DELETE </w:t>
      </w:r>
      <w:r w:rsidR="000B1EFB" w:rsidRPr="00F73B58">
        <w:rPr>
          <w:sz w:val="24"/>
          <w:szCs w:val="24"/>
          <w:lang w:val="en-US"/>
          <w:rPrChange w:id="151" w:author="intesar haider" w:date="2017-08-21T22:08:00Z">
            <w:rPr>
              <w:lang w:val="en-US"/>
            </w:rPr>
          </w:rPrChange>
        </w:rPr>
        <w:t xml:space="preserve">and a </w:t>
      </w:r>
      <w:r w:rsidR="009461B4" w:rsidRPr="00F73B58">
        <w:rPr>
          <w:sz w:val="24"/>
          <w:szCs w:val="24"/>
          <w:lang w:val="en-US"/>
          <w:rPrChange w:id="152" w:author="intesar haider" w:date="2017-08-21T22:08:00Z">
            <w:rPr>
              <w:lang w:val="en-US"/>
            </w:rPr>
          </w:rPrChange>
        </w:rPr>
        <w:t xml:space="preserve">very </w:t>
      </w:r>
      <w:r w:rsidR="000B1EFB" w:rsidRPr="00F73B58">
        <w:rPr>
          <w:sz w:val="24"/>
          <w:szCs w:val="24"/>
          <w:lang w:val="en-US"/>
          <w:rPrChange w:id="153" w:author="intesar haider" w:date="2017-08-21T22:08:00Z">
            <w:rPr>
              <w:lang w:val="en-US"/>
            </w:rPr>
          </w:rPrChange>
        </w:rPr>
        <w:t xml:space="preserve">limited subset </w:t>
      </w:r>
      <w:r w:rsidR="006242E6" w:rsidRPr="00F73B58">
        <w:rPr>
          <w:sz w:val="24"/>
          <w:szCs w:val="24"/>
          <w:lang w:val="en-US"/>
          <w:rPrChange w:id="154" w:author="intesar haider" w:date="2017-08-21T22:08:00Z">
            <w:rPr>
              <w:lang w:val="en-US"/>
            </w:rPr>
          </w:rPrChange>
        </w:rPr>
        <w:t xml:space="preserve">of </w:t>
      </w:r>
      <w:r w:rsidR="000B1EFB" w:rsidRPr="00F73B58">
        <w:rPr>
          <w:sz w:val="24"/>
          <w:szCs w:val="24"/>
          <w:lang w:val="en-US"/>
          <w:rPrChange w:id="155" w:author="intesar haider" w:date="2017-08-21T22:08:00Z">
            <w:rPr>
              <w:lang w:val="en-US"/>
            </w:rPr>
          </w:rPrChange>
        </w:rPr>
        <w:t>the SQL</w:t>
      </w:r>
      <w:r w:rsidR="00D45AD9" w:rsidRPr="00F73B58">
        <w:rPr>
          <w:sz w:val="24"/>
          <w:szCs w:val="24"/>
          <w:lang w:val="en-US"/>
          <w:rPrChange w:id="156" w:author="intesar haider" w:date="2017-08-21T22:08:00Z">
            <w:rPr>
              <w:lang w:val="en-US"/>
            </w:rPr>
          </w:rPrChange>
        </w:rPr>
        <w:t xml:space="preserve"> SELECT</w:t>
      </w:r>
      <w:r w:rsidR="000B1EFB" w:rsidRPr="00F73B58">
        <w:rPr>
          <w:sz w:val="24"/>
          <w:szCs w:val="24"/>
          <w:lang w:val="en-US"/>
          <w:rPrChange w:id="157" w:author="intesar haider" w:date="2017-08-21T22:08:00Z">
            <w:rPr>
              <w:lang w:val="en-US"/>
            </w:rPr>
          </w:rPrChange>
        </w:rPr>
        <w:t xml:space="preserve"> statement.</w:t>
      </w:r>
    </w:p>
    <w:p w14:paraId="7A202755" w14:textId="77777777" w:rsidR="005A408B" w:rsidRPr="00F73B58" w:rsidRDefault="009461B4" w:rsidP="000B1EFB">
      <w:pPr>
        <w:jc w:val="both"/>
        <w:rPr>
          <w:sz w:val="24"/>
          <w:szCs w:val="24"/>
          <w:lang w:val="en-US"/>
          <w:rPrChange w:id="15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59" w:author="intesar haider" w:date="2017-08-21T22:08:00Z">
            <w:rPr>
              <w:lang w:val="en-US"/>
            </w:rPr>
          </w:rPrChange>
        </w:rPr>
        <w:t>As a consequence</w:t>
      </w:r>
      <w:r w:rsidR="000B1EFB" w:rsidRPr="00F73B58">
        <w:rPr>
          <w:sz w:val="24"/>
          <w:szCs w:val="24"/>
          <w:lang w:val="en-US"/>
          <w:rPrChange w:id="160" w:author="intesar haider" w:date="2017-08-21T22:08:00Z">
            <w:rPr>
              <w:lang w:val="en-US"/>
            </w:rPr>
          </w:rPrChange>
        </w:rPr>
        <w:t xml:space="preserve">, your </w:t>
      </w:r>
      <w:r w:rsidR="00D45AD9" w:rsidRPr="00F73B58">
        <w:rPr>
          <w:sz w:val="24"/>
          <w:szCs w:val="24"/>
          <w:lang w:val="en-US"/>
          <w:rPrChange w:id="161" w:author="intesar haider" w:date="2017-08-21T22:08:00Z">
            <w:rPr>
              <w:lang w:val="en-US"/>
            </w:rPr>
          </w:rPrChange>
        </w:rPr>
        <w:t>FDBS</w:t>
      </w:r>
      <w:r w:rsidR="000B1EFB" w:rsidRPr="00F73B58">
        <w:rPr>
          <w:sz w:val="24"/>
          <w:szCs w:val="24"/>
          <w:lang w:val="en-US"/>
          <w:rPrChange w:id="162" w:author="intesar haider" w:date="2017-08-21T22:08:00Z">
            <w:rPr>
              <w:lang w:val="en-US"/>
            </w:rPr>
          </w:rPrChange>
        </w:rPr>
        <w:t xml:space="preserve"> layer has to be capable to analyze </w:t>
      </w:r>
      <w:r w:rsidR="00D45AD9" w:rsidRPr="00F73B58">
        <w:rPr>
          <w:sz w:val="24"/>
          <w:szCs w:val="24"/>
          <w:lang w:val="en-US"/>
          <w:rPrChange w:id="163" w:author="intesar haider" w:date="2017-08-21T22:08:00Z">
            <w:rPr>
              <w:lang w:val="en-US"/>
            </w:rPr>
          </w:rPrChange>
        </w:rPr>
        <w:t>SQL</w:t>
      </w:r>
      <w:r w:rsidR="000B1EFB" w:rsidRPr="00F73B58">
        <w:rPr>
          <w:sz w:val="24"/>
          <w:szCs w:val="24"/>
          <w:lang w:val="en-US"/>
          <w:rPrChange w:id="164" w:author="intesar haider" w:date="2017-08-21T22:08:00Z">
            <w:rPr>
              <w:lang w:val="en-US"/>
            </w:rPr>
          </w:rPrChange>
        </w:rPr>
        <w:t xml:space="preserve"> statements</w:t>
      </w:r>
      <w:r w:rsidR="00D45AD9" w:rsidRPr="00F73B58">
        <w:rPr>
          <w:sz w:val="24"/>
          <w:szCs w:val="24"/>
          <w:lang w:val="en-US"/>
          <w:rPrChange w:id="165" w:author="intesar haider" w:date="2017-08-21T22:08:00Z">
            <w:rPr>
              <w:lang w:val="en-US"/>
            </w:rPr>
          </w:rPrChange>
        </w:rPr>
        <w:t xml:space="preserve"> </w:t>
      </w:r>
      <w:r w:rsidR="000B1EFB" w:rsidRPr="00F73B58">
        <w:rPr>
          <w:sz w:val="24"/>
          <w:szCs w:val="24"/>
          <w:lang w:val="en-US"/>
          <w:rPrChange w:id="166" w:author="intesar haider" w:date="2017-08-21T22:08:00Z">
            <w:rPr>
              <w:lang w:val="en-US"/>
            </w:rPr>
          </w:rPrChange>
        </w:rPr>
        <w:t xml:space="preserve">invoked/sent by the </w:t>
      </w:r>
      <w:r w:rsidR="00D45AD9" w:rsidRPr="00F73B58">
        <w:rPr>
          <w:sz w:val="24"/>
          <w:szCs w:val="24"/>
          <w:lang w:val="en-US"/>
          <w:rPrChange w:id="167" w:author="intesar haider" w:date="2017-08-21T22:08:00Z">
            <w:rPr>
              <w:lang w:val="en-US"/>
            </w:rPr>
          </w:rPrChange>
        </w:rPr>
        <w:t>FJDBC</w:t>
      </w:r>
      <w:r w:rsidR="000B1EFB" w:rsidRPr="00F73B58">
        <w:rPr>
          <w:sz w:val="24"/>
          <w:szCs w:val="24"/>
          <w:lang w:val="en-US"/>
          <w:rPrChange w:id="168" w:author="intesar haider" w:date="2017-08-21T22:08:00Z">
            <w:rPr>
              <w:lang w:val="en-US"/>
            </w:rPr>
          </w:rPrChange>
        </w:rPr>
        <w:t xml:space="preserve"> interface, if necessary decompose them into a number of </w:t>
      </w:r>
      <w:r w:rsidR="000D290C" w:rsidRPr="00F73B58">
        <w:rPr>
          <w:sz w:val="24"/>
          <w:szCs w:val="24"/>
          <w:lang w:val="en-US"/>
          <w:rPrChange w:id="169" w:author="intesar haider" w:date="2017-08-21T22:08:00Z">
            <w:rPr>
              <w:lang w:val="en-US"/>
            </w:rPr>
          </w:rPrChange>
        </w:rPr>
        <w:t xml:space="preserve">adequate </w:t>
      </w:r>
      <w:r w:rsidRPr="00F73B58">
        <w:rPr>
          <w:sz w:val="24"/>
          <w:szCs w:val="24"/>
          <w:lang w:val="en-US"/>
          <w:rPrChange w:id="170" w:author="intesar haider" w:date="2017-08-21T22:08:00Z">
            <w:rPr>
              <w:lang w:val="en-US"/>
            </w:rPr>
          </w:rPrChange>
        </w:rPr>
        <w:t xml:space="preserve">SQL </w:t>
      </w:r>
      <w:r w:rsidR="000B1EFB" w:rsidRPr="00F73B58">
        <w:rPr>
          <w:sz w:val="24"/>
          <w:szCs w:val="24"/>
          <w:lang w:val="en-US"/>
          <w:rPrChange w:id="171" w:author="intesar haider" w:date="2017-08-21T22:08:00Z">
            <w:rPr>
              <w:lang w:val="en-US"/>
            </w:rPr>
          </w:rPrChange>
        </w:rPr>
        <w:t>statements</w:t>
      </w:r>
      <w:r w:rsidRPr="00F73B58">
        <w:rPr>
          <w:sz w:val="24"/>
          <w:szCs w:val="24"/>
          <w:lang w:val="en-US"/>
          <w:rPrChange w:id="172" w:author="intesar haider" w:date="2017-08-21T22:08:00Z">
            <w:rPr>
              <w:lang w:val="en-US"/>
            </w:rPr>
          </w:rPrChange>
        </w:rPr>
        <w:t>.</w:t>
      </w:r>
      <w:r w:rsidR="00D45AD9" w:rsidRPr="00F73B58">
        <w:rPr>
          <w:sz w:val="24"/>
          <w:szCs w:val="24"/>
          <w:lang w:val="en-US"/>
          <w:rPrChange w:id="17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74" w:author="intesar haider" w:date="2017-08-21T22:08:00Z">
            <w:rPr>
              <w:lang w:val="en-US"/>
            </w:rPr>
          </w:rPrChange>
        </w:rPr>
        <w:t>Thereafter, they have to be sent</w:t>
      </w:r>
      <w:r w:rsidR="00D45AD9" w:rsidRPr="00F73B58">
        <w:rPr>
          <w:sz w:val="24"/>
          <w:szCs w:val="24"/>
          <w:lang w:val="en-US"/>
          <w:rPrChange w:id="175" w:author="intesar haider" w:date="2017-08-21T22:08:00Z">
            <w:rPr>
              <w:lang w:val="en-US"/>
            </w:rPr>
          </w:rPrChange>
        </w:rPr>
        <w:t xml:space="preserve"> </w:t>
      </w:r>
      <w:r w:rsidR="000D290C" w:rsidRPr="00F73B58">
        <w:rPr>
          <w:sz w:val="24"/>
          <w:szCs w:val="24"/>
          <w:lang w:val="en-US"/>
          <w:rPrChange w:id="176" w:author="intesar haider" w:date="2017-08-21T22:08:00Z">
            <w:rPr>
              <w:lang w:val="en-US"/>
            </w:rPr>
          </w:rPrChange>
        </w:rPr>
        <w:t>to the appropriate C</w:t>
      </w:r>
      <w:r w:rsidR="00D45AD9" w:rsidRPr="00F73B58">
        <w:rPr>
          <w:sz w:val="24"/>
          <w:szCs w:val="24"/>
          <w:lang w:val="en-US"/>
          <w:rPrChange w:id="177" w:author="intesar haider" w:date="2017-08-21T22:08:00Z">
            <w:rPr>
              <w:lang w:val="en-US"/>
            </w:rPr>
          </w:rPrChange>
        </w:rPr>
        <w:t>DBS</w:t>
      </w:r>
      <w:r w:rsidR="000D290C" w:rsidRPr="00F73B58">
        <w:rPr>
          <w:sz w:val="24"/>
          <w:szCs w:val="24"/>
          <w:lang w:val="en-US"/>
          <w:rPrChange w:id="17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79" w:author="intesar haider" w:date="2017-08-21T22:08:00Z">
            <w:rPr>
              <w:lang w:val="en-US"/>
            </w:rPr>
          </w:rPrChange>
        </w:rPr>
        <w:t xml:space="preserve">for processing. If a global query </w:t>
      </w:r>
      <w:r w:rsidR="006776B9" w:rsidRPr="00F73B58">
        <w:rPr>
          <w:sz w:val="24"/>
          <w:szCs w:val="24"/>
          <w:lang w:val="en-US"/>
          <w:rPrChange w:id="180" w:author="intesar haider" w:date="2017-08-21T22:08:00Z">
            <w:rPr>
              <w:lang w:val="en-US"/>
            </w:rPr>
          </w:rPrChange>
        </w:rPr>
        <w:t>implies</w:t>
      </w:r>
      <w:r w:rsidRPr="00F73B58">
        <w:rPr>
          <w:sz w:val="24"/>
          <w:szCs w:val="24"/>
          <w:lang w:val="en-US"/>
          <w:rPrChange w:id="181" w:author="intesar haider" w:date="2017-08-21T22:08:00Z">
            <w:rPr>
              <w:lang w:val="en-US"/>
            </w:rPr>
          </w:rPrChange>
        </w:rPr>
        <w:t xml:space="preserve"> queries to several CDBS </w:t>
      </w:r>
      <w:r w:rsidR="006776B9" w:rsidRPr="00F73B58">
        <w:rPr>
          <w:sz w:val="24"/>
          <w:szCs w:val="24"/>
          <w:lang w:val="en-US"/>
          <w:rPrChange w:id="182" w:author="intesar haider" w:date="2017-08-21T22:08:00Z">
            <w:rPr>
              <w:lang w:val="en-US"/>
            </w:rPr>
          </w:rPrChange>
        </w:rPr>
        <w:t>t</w:t>
      </w:r>
      <w:r w:rsidRPr="00F73B58">
        <w:rPr>
          <w:sz w:val="24"/>
          <w:szCs w:val="24"/>
          <w:lang w:val="en-US"/>
          <w:rPrChange w:id="183" w:author="intesar haider" w:date="2017-08-21T22:08:00Z">
            <w:rPr>
              <w:lang w:val="en-US"/>
            </w:rPr>
          </w:rPrChange>
        </w:rPr>
        <w:t xml:space="preserve">he results of those </w:t>
      </w:r>
      <w:r w:rsidR="006776B9" w:rsidRPr="00F73B58">
        <w:rPr>
          <w:sz w:val="24"/>
          <w:szCs w:val="24"/>
          <w:lang w:val="en-US"/>
          <w:rPrChange w:id="184" w:author="intesar haider" w:date="2017-08-21T22:08:00Z">
            <w:rPr>
              <w:lang w:val="en-US"/>
            </w:rPr>
          </w:rPrChange>
        </w:rPr>
        <w:t>queries</w:t>
      </w:r>
      <w:r w:rsidR="000D290C" w:rsidRPr="00F73B58">
        <w:rPr>
          <w:sz w:val="24"/>
          <w:szCs w:val="24"/>
          <w:lang w:val="en-US"/>
          <w:rPrChange w:id="185" w:author="intesar haider" w:date="2017-08-21T22:08:00Z">
            <w:rPr>
              <w:lang w:val="en-US"/>
            </w:rPr>
          </w:rPrChange>
        </w:rPr>
        <w:t xml:space="preserve"> </w:t>
      </w:r>
      <w:r w:rsidR="006776B9" w:rsidRPr="00F73B58">
        <w:rPr>
          <w:sz w:val="24"/>
          <w:szCs w:val="24"/>
          <w:lang w:val="en-US"/>
          <w:rPrChange w:id="186" w:author="intesar haider" w:date="2017-08-21T22:08:00Z">
            <w:rPr>
              <w:lang w:val="en-US"/>
            </w:rPr>
          </w:rPrChange>
        </w:rPr>
        <w:t>need to be consolidated into a single result set as</w:t>
      </w:r>
      <w:r w:rsidR="000D290C" w:rsidRPr="00F73B58">
        <w:rPr>
          <w:sz w:val="24"/>
          <w:szCs w:val="24"/>
          <w:lang w:val="en-US"/>
          <w:rPrChange w:id="187" w:author="intesar haider" w:date="2017-08-21T22:08:00Z">
            <w:rPr>
              <w:lang w:val="en-US"/>
            </w:rPr>
          </w:rPrChange>
        </w:rPr>
        <w:t xml:space="preserve"> the result of the </w:t>
      </w:r>
      <w:r w:rsidR="006776B9" w:rsidRPr="00F73B58">
        <w:rPr>
          <w:sz w:val="24"/>
          <w:szCs w:val="24"/>
          <w:lang w:val="en-US"/>
          <w:rPrChange w:id="188" w:author="intesar haider" w:date="2017-08-21T22:08:00Z">
            <w:rPr>
              <w:lang w:val="en-US"/>
            </w:rPr>
          </w:rPrChange>
        </w:rPr>
        <w:t>global query</w:t>
      </w:r>
      <w:r w:rsidR="000D290C" w:rsidRPr="00F73B58">
        <w:rPr>
          <w:sz w:val="24"/>
          <w:szCs w:val="24"/>
          <w:lang w:val="en-US"/>
          <w:rPrChange w:id="189" w:author="intesar haider" w:date="2017-08-21T22:08:00Z">
            <w:rPr>
              <w:lang w:val="en-US"/>
            </w:rPr>
          </w:rPrChange>
        </w:rPr>
        <w:t xml:space="preserve">. In all cases the result of your distributed statement should be identical to the same </w:t>
      </w:r>
      <w:r w:rsidR="006776B9" w:rsidRPr="00F73B58">
        <w:rPr>
          <w:sz w:val="24"/>
          <w:szCs w:val="24"/>
          <w:lang w:val="en-US"/>
          <w:rPrChange w:id="190" w:author="intesar haider" w:date="2017-08-21T22:08:00Z">
            <w:rPr>
              <w:lang w:val="en-US"/>
            </w:rPr>
          </w:rPrChange>
        </w:rPr>
        <w:t>statement on</w:t>
      </w:r>
      <w:r w:rsidR="000D290C" w:rsidRPr="00F73B58">
        <w:rPr>
          <w:sz w:val="24"/>
          <w:szCs w:val="24"/>
          <w:lang w:val="en-US"/>
          <w:rPrChange w:id="191" w:author="intesar haider" w:date="2017-08-21T22:08:00Z">
            <w:rPr>
              <w:lang w:val="en-US"/>
            </w:rPr>
          </w:rPrChange>
        </w:rPr>
        <w:t xml:space="preserve"> </w:t>
      </w:r>
      <w:r w:rsidR="006776B9" w:rsidRPr="00F73B58">
        <w:rPr>
          <w:sz w:val="24"/>
          <w:szCs w:val="24"/>
          <w:lang w:val="en-US"/>
          <w:rPrChange w:id="192" w:author="intesar haider" w:date="2017-08-21T22:08:00Z">
            <w:rPr>
              <w:lang w:val="en-US"/>
            </w:rPr>
          </w:rPrChange>
        </w:rPr>
        <w:t>a single</w:t>
      </w:r>
      <w:r w:rsidR="000D290C" w:rsidRPr="00F73B58">
        <w:rPr>
          <w:sz w:val="24"/>
          <w:szCs w:val="24"/>
          <w:lang w:val="en-US"/>
          <w:rPrChange w:id="193" w:author="intesar haider" w:date="2017-08-21T22:08:00Z">
            <w:rPr>
              <w:lang w:val="en-US"/>
            </w:rPr>
          </w:rPrChange>
        </w:rPr>
        <w:t xml:space="preserve"> CDBS</w:t>
      </w:r>
      <w:r w:rsidR="006776B9" w:rsidRPr="00F73B58">
        <w:rPr>
          <w:sz w:val="24"/>
          <w:szCs w:val="24"/>
          <w:lang w:val="en-US"/>
          <w:rPrChange w:id="194" w:author="intesar haider" w:date="2017-08-21T22:08:00Z">
            <w:rPr>
              <w:lang w:val="en-US"/>
            </w:rPr>
          </w:rPrChange>
        </w:rPr>
        <w:t xml:space="preserve"> storing all data of the federation of databases.</w:t>
      </w:r>
      <w:r w:rsidR="000D290C" w:rsidRPr="00F73B58">
        <w:rPr>
          <w:sz w:val="24"/>
          <w:szCs w:val="24"/>
          <w:lang w:val="en-US"/>
          <w:rPrChange w:id="195" w:author="intesar haider" w:date="2017-08-21T22:08:00Z">
            <w:rPr>
              <w:lang w:val="en-US"/>
            </w:rPr>
          </w:rPrChange>
        </w:rPr>
        <w:t xml:space="preserve"> </w:t>
      </w:r>
      <w:r w:rsidR="006776B9" w:rsidRPr="00F73B58">
        <w:rPr>
          <w:sz w:val="24"/>
          <w:szCs w:val="24"/>
          <w:lang w:val="en-US"/>
          <w:rPrChange w:id="196" w:author="intesar haider" w:date="2017-08-21T22:08:00Z">
            <w:rPr>
              <w:lang w:val="en-US"/>
            </w:rPr>
          </w:rPrChange>
        </w:rPr>
        <w:t xml:space="preserve">This </w:t>
      </w:r>
      <w:r w:rsidR="000D290C" w:rsidRPr="00F73B58">
        <w:rPr>
          <w:sz w:val="24"/>
          <w:szCs w:val="24"/>
          <w:lang w:val="en-US"/>
          <w:rPrChange w:id="197" w:author="intesar haider" w:date="2017-08-21T22:08:00Z">
            <w:rPr>
              <w:lang w:val="en-US"/>
            </w:rPr>
          </w:rPrChange>
        </w:rPr>
        <w:t>will</w:t>
      </w:r>
      <w:r w:rsidR="006776B9" w:rsidRPr="00F73B58">
        <w:rPr>
          <w:sz w:val="24"/>
          <w:szCs w:val="24"/>
          <w:lang w:val="en-US"/>
          <w:rPrChange w:id="198" w:author="intesar haider" w:date="2017-08-21T22:08:00Z">
            <w:rPr>
              <w:lang w:val="en-US"/>
            </w:rPr>
          </w:rPrChange>
        </w:rPr>
        <w:t xml:space="preserve"> be</w:t>
      </w:r>
      <w:r w:rsidR="000D290C" w:rsidRPr="00F73B58">
        <w:rPr>
          <w:sz w:val="24"/>
          <w:szCs w:val="24"/>
          <w:lang w:val="en-US"/>
          <w:rPrChange w:id="199" w:author="intesar haider" w:date="2017-08-21T22:08:00Z">
            <w:rPr>
              <w:lang w:val="en-US"/>
            </w:rPr>
          </w:rPrChange>
        </w:rPr>
        <w:t xml:space="preserve"> check</w:t>
      </w:r>
      <w:r w:rsidR="006776B9" w:rsidRPr="00F73B58">
        <w:rPr>
          <w:sz w:val="24"/>
          <w:szCs w:val="24"/>
          <w:lang w:val="en-US"/>
          <w:rPrChange w:id="200" w:author="intesar haider" w:date="2017-08-21T22:08:00Z">
            <w:rPr>
              <w:lang w:val="en-US"/>
            </w:rPr>
          </w:rPrChange>
        </w:rPr>
        <w:t>ed</w:t>
      </w:r>
      <w:r w:rsidR="000D290C" w:rsidRPr="00F73B58">
        <w:rPr>
          <w:sz w:val="24"/>
          <w:szCs w:val="24"/>
          <w:lang w:val="en-US"/>
          <w:rPrChange w:id="201" w:author="intesar haider" w:date="2017-08-21T22:08:00Z">
            <w:rPr>
              <w:lang w:val="en-US"/>
            </w:rPr>
          </w:rPrChange>
        </w:rPr>
        <w:t xml:space="preserve"> as part of the evaluation of the assignment.</w:t>
      </w:r>
      <w:r w:rsidR="00594454" w:rsidRPr="00F73B58">
        <w:rPr>
          <w:sz w:val="24"/>
          <w:szCs w:val="24"/>
          <w:lang w:val="en-US"/>
          <w:rPrChange w:id="202" w:author="intesar haider" w:date="2017-08-21T22:08:00Z">
            <w:rPr>
              <w:lang w:val="en-US"/>
            </w:rPr>
          </w:rPrChange>
        </w:rPr>
        <w:t xml:space="preserve"> </w:t>
      </w:r>
    </w:p>
    <w:p w14:paraId="3E91F27F" w14:textId="77777777" w:rsidR="00D45AD9" w:rsidRPr="00F73B58" w:rsidRDefault="00D45AD9">
      <w:pPr>
        <w:jc w:val="both"/>
        <w:rPr>
          <w:sz w:val="24"/>
          <w:szCs w:val="24"/>
          <w:lang w:val="en-US"/>
          <w:rPrChange w:id="203" w:author="intesar haider" w:date="2017-08-21T22:08:00Z">
            <w:rPr>
              <w:lang w:val="en-US"/>
            </w:rPr>
          </w:rPrChange>
        </w:rPr>
      </w:pPr>
    </w:p>
    <w:p w14:paraId="0010D8DE" w14:textId="3951BC34" w:rsidR="00D45AD9" w:rsidRPr="00F73B58" w:rsidRDefault="00594454">
      <w:pPr>
        <w:jc w:val="both"/>
        <w:rPr>
          <w:sz w:val="24"/>
          <w:szCs w:val="24"/>
          <w:lang w:val="en-US"/>
          <w:rPrChange w:id="20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205" w:author="intesar haider" w:date="2017-08-21T22:08:00Z">
            <w:rPr>
              <w:lang w:val="en-US"/>
            </w:rPr>
          </w:rPrChange>
        </w:rPr>
        <w:t>Essential</w:t>
      </w:r>
      <w:r w:rsidR="00D45AD9" w:rsidRPr="00F73B58">
        <w:rPr>
          <w:sz w:val="24"/>
          <w:szCs w:val="24"/>
          <w:lang w:val="en-US"/>
          <w:rPrChange w:id="20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207" w:author="intesar haider" w:date="2017-08-21T22:08:00Z">
            <w:rPr>
              <w:lang w:val="en-US"/>
            </w:rPr>
          </w:rPrChange>
        </w:rPr>
        <w:t>subtask</w:t>
      </w:r>
      <w:r w:rsidR="006776B9" w:rsidRPr="00F73B58">
        <w:rPr>
          <w:sz w:val="24"/>
          <w:szCs w:val="24"/>
          <w:lang w:val="en-US"/>
          <w:rPrChange w:id="208" w:author="intesar haider" w:date="2017-08-21T22:08:00Z">
            <w:rPr>
              <w:lang w:val="en-US"/>
            </w:rPr>
          </w:rPrChange>
        </w:rPr>
        <w:t>s</w:t>
      </w:r>
      <w:r w:rsidRPr="00F73B58">
        <w:rPr>
          <w:sz w:val="24"/>
          <w:szCs w:val="24"/>
          <w:lang w:val="en-US"/>
          <w:rPrChange w:id="209" w:author="intesar haider" w:date="2017-08-21T22:08:00Z">
            <w:rPr>
              <w:lang w:val="en-US"/>
            </w:rPr>
          </w:rPrChange>
        </w:rPr>
        <w:t xml:space="preserve"> of our</w:t>
      </w:r>
      <w:r w:rsidR="00D45AD9" w:rsidRPr="00F73B58">
        <w:rPr>
          <w:sz w:val="24"/>
          <w:szCs w:val="24"/>
          <w:lang w:val="en-US"/>
          <w:rPrChange w:id="210" w:author="intesar haider" w:date="2017-08-21T22:08:00Z">
            <w:rPr>
              <w:lang w:val="en-US"/>
            </w:rPr>
          </w:rPrChange>
        </w:rPr>
        <w:t xml:space="preserve"> FDBS</w:t>
      </w:r>
      <w:r w:rsidRPr="00F73B58">
        <w:rPr>
          <w:sz w:val="24"/>
          <w:szCs w:val="24"/>
          <w:lang w:val="en-US"/>
          <w:rPrChange w:id="211" w:author="intesar haider" w:date="2017-08-21T22:08:00Z">
            <w:rPr>
              <w:lang w:val="en-US"/>
            </w:rPr>
          </w:rPrChange>
        </w:rPr>
        <w:t>, among others,</w:t>
      </w:r>
      <w:r w:rsidR="00D45AD9" w:rsidRPr="00F73B58">
        <w:rPr>
          <w:sz w:val="24"/>
          <w:szCs w:val="24"/>
          <w:lang w:val="en-US"/>
          <w:rPrChange w:id="212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213" w:author="intesar haider" w:date="2017-08-21T22:08:00Z">
            <w:rPr>
              <w:lang w:val="en-US"/>
            </w:rPr>
          </w:rPrChange>
        </w:rPr>
        <w:t>are</w:t>
      </w:r>
      <w:r w:rsidR="00D45AD9" w:rsidRPr="00F73B58">
        <w:rPr>
          <w:sz w:val="24"/>
          <w:szCs w:val="24"/>
          <w:lang w:val="en-US"/>
          <w:rPrChange w:id="214" w:author="intesar haider" w:date="2017-08-21T22:08:00Z">
            <w:rPr>
              <w:lang w:val="en-US"/>
            </w:rPr>
          </w:rPrChange>
        </w:rPr>
        <w:t>:</w:t>
      </w:r>
    </w:p>
    <w:p w14:paraId="215C7140" w14:textId="0FADEE2F" w:rsidR="00D45AD9" w:rsidRPr="00F73B58" w:rsidRDefault="006776B9" w:rsidP="00D45AD9">
      <w:pPr>
        <w:numPr>
          <w:ilvl w:val="0"/>
          <w:numId w:val="6"/>
        </w:numPr>
        <w:jc w:val="both"/>
        <w:rPr>
          <w:sz w:val="24"/>
          <w:szCs w:val="24"/>
          <w:lang w:val="en-US"/>
          <w:rPrChange w:id="21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216" w:author="intesar haider" w:date="2017-08-21T22:08:00Z">
            <w:rPr>
              <w:lang w:val="en-US"/>
            </w:rPr>
          </w:rPrChange>
        </w:rPr>
        <w:t xml:space="preserve">A </w:t>
      </w:r>
      <w:r w:rsidR="00D45AD9" w:rsidRPr="00F73B58">
        <w:rPr>
          <w:sz w:val="24"/>
          <w:szCs w:val="24"/>
          <w:lang w:val="en-US"/>
          <w:rPrChange w:id="217" w:author="intesar haider" w:date="2017-08-21T22:08:00Z">
            <w:rPr>
              <w:lang w:val="en-US"/>
            </w:rPr>
          </w:rPrChange>
        </w:rPr>
        <w:t>F</w:t>
      </w:r>
      <w:r w:rsidR="00594454" w:rsidRPr="00F73B58">
        <w:rPr>
          <w:sz w:val="24"/>
          <w:szCs w:val="24"/>
          <w:lang w:val="en-US"/>
          <w:rPrChange w:id="218" w:author="intesar haider" w:date="2017-08-21T22:08:00Z">
            <w:rPr>
              <w:lang w:val="en-US"/>
            </w:rPr>
          </w:rPrChange>
        </w:rPr>
        <w:t>ederative</w:t>
      </w:r>
      <w:r w:rsidR="00D45AD9" w:rsidRPr="00F73B58">
        <w:rPr>
          <w:sz w:val="24"/>
          <w:szCs w:val="24"/>
          <w:lang w:val="en-US"/>
          <w:rPrChange w:id="219" w:author="intesar haider" w:date="2017-08-21T22:08:00Z">
            <w:rPr>
              <w:lang w:val="en-US"/>
            </w:rPr>
          </w:rPrChange>
        </w:rPr>
        <w:t xml:space="preserve"> DB</w:t>
      </w:r>
      <w:r w:rsidR="00594454" w:rsidRPr="00F73B58">
        <w:rPr>
          <w:sz w:val="24"/>
          <w:szCs w:val="24"/>
          <w:lang w:val="en-US"/>
          <w:rPrChange w:id="220" w:author="intesar haider" w:date="2017-08-21T22:08:00Z">
            <w:rPr>
              <w:lang w:val="en-US"/>
            </w:rPr>
          </w:rPrChange>
        </w:rPr>
        <w:t xml:space="preserve"> c</w:t>
      </w:r>
      <w:r w:rsidR="00D45AD9" w:rsidRPr="00F73B58">
        <w:rPr>
          <w:sz w:val="24"/>
          <w:szCs w:val="24"/>
          <w:lang w:val="en-US"/>
          <w:rPrChange w:id="221" w:author="intesar haider" w:date="2017-08-21T22:08:00Z">
            <w:rPr>
              <w:lang w:val="en-US"/>
            </w:rPr>
          </w:rPrChange>
        </w:rPr>
        <w:t>atalog</w:t>
      </w:r>
      <w:r w:rsidR="00594454" w:rsidRPr="00F73B58">
        <w:rPr>
          <w:sz w:val="24"/>
          <w:szCs w:val="24"/>
          <w:lang w:val="en-US"/>
          <w:rPrChange w:id="222" w:author="intesar haider" w:date="2017-08-21T22:08:00Z">
            <w:rPr>
              <w:lang w:val="en-US"/>
            </w:rPr>
          </w:rPrChange>
        </w:rPr>
        <w:t>ue</w:t>
      </w:r>
      <w:r w:rsidR="00D45AD9" w:rsidRPr="00F73B58">
        <w:rPr>
          <w:sz w:val="24"/>
          <w:szCs w:val="24"/>
          <w:lang w:val="en-US"/>
          <w:rPrChange w:id="223" w:author="intesar haider" w:date="2017-08-21T22:08:00Z">
            <w:rPr>
              <w:lang w:val="en-US"/>
            </w:rPr>
          </w:rPrChange>
        </w:rPr>
        <w:t xml:space="preserve"> (</w:t>
      </w:r>
      <w:r w:rsidR="00594454" w:rsidRPr="00F73B58">
        <w:rPr>
          <w:sz w:val="24"/>
          <w:szCs w:val="24"/>
          <w:lang w:val="en-US"/>
          <w:rPrChange w:id="224" w:author="intesar haider" w:date="2017-08-21T22:08:00Z">
            <w:rPr>
              <w:lang w:val="en-US"/>
            </w:rPr>
          </w:rPrChange>
        </w:rPr>
        <w:t>management of</w:t>
      </w:r>
      <w:r w:rsidR="006242E6" w:rsidRPr="00F73B58">
        <w:rPr>
          <w:sz w:val="24"/>
          <w:szCs w:val="24"/>
          <w:lang w:val="en-US"/>
          <w:rPrChange w:id="225" w:author="intesar haider" w:date="2017-08-21T22:08:00Z">
            <w:rPr>
              <w:lang w:val="en-US"/>
            </w:rPr>
          </w:rPrChange>
        </w:rPr>
        <w:t xml:space="preserve"> </w:t>
      </w:r>
      <w:r w:rsidR="00594454" w:rsidRPr="00F73B58">
        <w:rPr>
          <w:sz w:val="24"/>
          <w:szCs w:val="24"/>
          <w:lang w:val="en-US"/>
          <w:rPrChange w:id="226" w:author="intesar haider" w:date="2017-08-21T22:08:00Z">
            <w:rPr>
              <w:lang w:val="en-US"/>
            </w:rPr>
          </w:rPrChange>
        </w:rPr>
        <w:t>the distribution schema</w:t>
      </w:r>
      <w:r w:rsidR="00D45AD9" w:rsidRPr="00F73B58">
        <w:rPr>
          <w:sz w:val="24"/>
          <w:szCs w:val="24"/>
          <w:lang w:val="en-US"/>
          <w:rPrChange w:id="227" w:author="intesar haider" w:date="2017-08-21T22:08:00Z">
            <w:rPr>
              <w:lang w:val="en-US"/>
            </w:rPr>
          </w:rPrChange>
        </w:rPr>
        <w:t>)</w:t>
      </w:r>
    </w:p>
    <w:p w14:paraId="72716B5B" w14:textId="77777777" w:rsidR="00D45AD9" w:rsidRPr="00F73B58" w:rsidRDefault="00594454" w:rsidP="00D45AD9">
      <w:pPr>
        <w:numPr>
          <w:ilvl w:val="0"/>
          <w:numId w:val="6"/>
        </w:numPr>
        <w:jc w:val="both"/>
        <w:rPr>
          <w:sz w:val="24"/>
          <w:szCs w:val="24"/>
          <w:lang w:val="en-US"/>
          <w:rPrChange w:id="22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229" w:author="intesar haider" w:date="2017-08-21T22:08:00Z">
            <w:rPr>
              <w:lang w:val="en-US"/>
            </w:rPr>
          </w:rPrChange>
        </w:rPr>
        <w:t xml:space="preserve">Syntax </w:t>
      </w:r>
      <w:proofErr w:type="spellStart"/>
      <w:r w:rsidRPr="00F73B58">
        <w:rPr>
          <w:sz w:val="24"/>
          <w:szCs w:val="24"/>
          <w:lang w:val="en-US"/>
          <w:rPrChange w:id="230" w:author="intesar haider" w:date="2017-08-21T22:08:00Z">
            <w:rPr>
              <w:lang w:val="en-US"/>
            </w:rPr>
          </w:rPrChange>
        </w:rPr>
        <w:t>a</w:t>
      </w:r>
      <w:r w:rsidR="00D15E88" w:rsidRPr="00F73B58">
        <w:rPr>
          <w:sz w:val="24"/>
          <w:szCs w:val="24"/>
          <w:lang w:val="en-US"/>
          <w:rPrChange w:id="231" w:author="intesar haider" w:date="2017-08-21T22:08:00Z">
            <w:rPr>
              <w:lang w:val="en-US"/>
            </w:rPr>
          </w:rPrChange>
        </w:rPr>
        <w:t>n</w:t>
      </w:r>
      <w:r w:rsidR="00D45AD9" w:rsidRPr="00F73B58">
        <w:rPr>
          <w:sz w:val="24"/>
          <w:szCs w:val="24"/>
          <w:lang w:val="en-US"/>
          <w:rPrChange w:id="232" w:author="intesar haider" w:date="2017-08-21T22:08:00Z">
            <w:rPr>
              <w:lang w:val="en-US"/>
            </w:rPr>
          </w:rPrChange>
        </w:rPr>
        <w:t>aly</w:t>
      </w:r>
      <w:proofErr w:type="spellEnd"/>
      <w:r w:rsidR="00D45AD9" w:rsidRPr="00F73B58">
        <w:rPr>
          <w:sz w:val="24"/>
          <w:szCs w:val="24"/>
          <w:rPrChange w:id="233" w:author="intesar haider" w:date="2017-08-21T22:08:00Z">
            <w:rPr/>
          </w:rPrChange>
        </w:rPr>
        <w:t>s</w:t>
      </w:r>
      <w:r w:rsidR="00D15E88" w:rsidRPr="00F73B58">
        <w:rPr>
          <w:sz w:val="24"/>
          <w:szCs w:val="24"/>
          <w:lang w:val="en-US"/>
          <w:rPrChange w:id="234" w:author="intesar haider" w:date="2017-08-21T22:08:00Z">
            <w:rPr>
              <w:lang w:val="en-US"/>
            </w:rPr>
          </w:rPrChange>
        </w:rPr>
        <w:t>is</w:t>
      </w:r>
      <w:r w:rsidR="00D45AD9" w:rsidRPr="00F73B58">
        <w:rPr>
          <w:sz w:val="24"/>
          <w:szCs w:val="24"/>
          <w:lang w:val="en-US"/>
          <w:rPrChange w:id="235" w:author="intesar haider" w:date="2017-08-21T22:08:00Z">
            <w:rPr>
              <w:lang w:val="en-US"/>
            </w:rPr>
          </w:rPrChange>
        </w:rPr>
        <w:t xml:space="preserve"> </w:t>
      </w:r>
      <w:r w:rsidR="00D15E88" w:rsidRPr="00F73B58">
        <w:rPr>
          <w:sz w:val="24"/>
          <w:szCs w:val="24"/>
          <w:lang w:val="en-US"/>
          <w:rPrChange w:id="236" w:author="intesar haider" w:date="2017-08-21T22:08:00Z">
            <w:rPr>
              <w:lang w:val="en-US"/>
            </w:rPr>
          </w:rPrChange>
        </w:rPr>
        <w:t>of</w:t>
      </w:r>
      <w:r w:rsidR="00D45AD9" w:rsidRPr="00F73B58">
        <w:rPr>
          <w:sz w:val="24"/>
          <w:szCs w:val="24"/>
          <w:lang w:val="en-US"/>
          <w:rPrChange w:id="237" w:author="intesar haider" w:date="2017-08-21T22:08:00Z">
            <w:rPr>
              <w:lang w:val="en-US"/>
            </w:rPr>
          </w:rPrChange>
        </w:rPr>
        <w:t xml:space="preserve"> SQL</w:t>
      </w:r>
      <w:r w:rsidR="00D15E88" w:rsidRPr="00F73B58">
        <w:rPr>
          <w:sz w:val="24"/>
          <w:szCs w:val="24"/>
          <w:lang w:val="en-US"/>
          <w:rPrChange w:id="238" w:author="intesar haider" w:date="2017-08-21T22:08:00Z">
            <w:rPr>
              <w:lang w:val="en-US"/>
            </w:rPr>
          </w:rPrChange>
        </w:rPr>
        <w:t xml:space="preserve"> statements</w:t>
      </w:r>
    </w:p>
    <w:p w14:paraId="04307800" w14:textId="77777777" w:rsidR="00D45AD9" w:rsidRPr="00F73B58" w:rsidRDefault="00D15E88" w:rsidP="00D45AD9">
      <w:pPr>
        <w:numPr>
          <w:ilvl w:val="0"/>
          <w:numId w:val="6"/>
        </w:numPr>
        <w:jc w:val="both"/>
        <w:rPr>
          <w:sz w:val="24"/>
          <w:szCs w:val="24"/>
          <w:rPrChange w:id="239" w:author="intesar haider" w:date="2017-08-21T22:08:00Z">
            <w:rPr/>
          </w:rPrChange>
        </w:rPr>
      </w:pPr>
      <w:r w:rsidRPr="00F73B58">
        <w:rPr>
          <w:sz w:val="24"/>
          <w:szCs w:val="24"/>
          <w:rPrChange w:id="240" w:author="intesar haider" w:date="2017-08-21T22:08:00Z">
            <w:rPr/>
          </w:rPrChange>
        </w:rPr>
        <w:t>Query analysis</w:t>
      </w:r>
      <w:r w:rsidR="00D45AD9" w:rsidRPr="00F73B58">
        <w:rPr>
          <w:sz w:val="24"/>
          <w:szCs w:val="24"/>
          <w:rPrChange w:id="241" w:author="intesar haider" w:date="2017-08-21T22:08:00Z">
            <w:rPr/>
          </w:rPrChange>
        </w:rPr>
        <w:t xml:space="preserve"> </w:t>
      </w:r>
      <w:r w:rsidRPr="00F73B58">
        <w:rPr>
          <w:sz w:val="24"/>
          <w:szCs w:val="24"/>
          <w:rPrChange w:id="242" w:author="intesar haider" w:date="2017-08-21T22:08:00Z">
            <w:rPr/>
          </w:rPrChange>
        </w:rPr>
        <w:t>a</w:t>
      </w:r>
      <w:r w:rsidR="00D45AD9" w:rsidRPr="00F73B58">
        <w:rPr>
          <w:sz w:val="24"/>
          <w:szCs w:val="24"/>
          <w:rPrChange w:id="243" w:author="intesar haider" w:date="2017-08-21T22:08:00Z">
            <w:rPr/>
          </w:rPrChange>
        </w:rPr>
        <w:t xml:space="preserve">nd </w:t>
      </w:r>
      <w:r w:rsidRPr="00F73B58">
        <w:rPr>
          <w:sz w:val="24"/>
          <w:szCs w:val="24"/>
          <w:rPrChange w:id="244" w:author="intesar haider" w:date="2017-08-21T22:08:00Z">
            <w:rPr/>
          </w:rPrChange>
        </w:rPr>
        <w:t>q</w:t>
      </w:r>
      <w:r w:rsidR="00D45AD9" w:rsidRPr="00F73B58">
        <w:rPr>
          <w:sz w:val="24"/>
          <w:szCs w:val="24"/>
          <w:rPrChange w:id="245" w:author="intesar haider" w:date="2017-08-21T22:08:00Z">
            <w:rPr/>
          </w:rPrChange>
        </w:rPr>
        <w:t>uery</w:t>
      </w:r>
      <w:r w:rsidRPr="00F73B58">
        <w:rPr>
          <w:sz w:val="24"/>
          <w:szCs w:val="24"/>
          <w:rPrChange w:id="246" w:author="intesar haider" w:date="2017-08-21T22:08:00Z">
            <w:rPr/>
          </w:rPrChange>
        </w:rPr>
        <w:t xml:space="preserve"> distribution</w:t>
      </w:r>
    </w:p>
    <w:p w14:paraId="527847E1" w14:textId="77777777" w:rsidR="00D45AD9" w:rsidRPr="00F73B58" w:rsidRDefault="00D45AD9" w:rsidP="00D45AD9">
      <w:pPr>
        <w:numPr>
          <w:ilvl w:val="0"/>
          <w:numId w:val="6"/>
        </w:numPr>
        <w:jc w:val="both"/>
        <w:rPr>
          <w:sz w:val="24"/>
          <w:szCs w:val="24"/>
          <w:rPrChange w:id="247" w:author="intesar haider" w:date="2017-08-21T22:08:00Z">
            <w:rPr/>
          </w:rPrChange>
        </w:rPr>
      </w:pPr>
      <w:r w:rsidRPr="00F73B58">
        <w:rPr>
          <w:sz w:val="24"/>
          <w:szCs w:val="24"/>
          <w:rPrChange w:id="248" w:author="intesar haider" w:date="2017-08-21T22:08:00Z">
            <w:rPr/>
          </w:rPrChange>
        </w:rPr>
        <w:t>Query</w:t>
      </w:r>
      <w:r w:rsidR="00D15E88" w:rsidRPr="00F73B58">
        <w:rPr>
          <w:sz w:val="24"/>
          <w:szCs w:val="24"/>
          <w:rPrChange w:id="249" w:author="intesar haider" w:date="2017-08-21T22:08:00Z">
            <w:rPr/>
          </w:rPrChange>
        </w:rPr>
        <w:t xml:space="preserve"> o</w:t>
      </w:r>
      <w:r w:rsidRPr="00F73B58">
        <w:rPr>
          <w:sz w:val="24"/>
          <w:szCs w:val="24"/>
          <w:rPrChange w:id="250" w:author="intesar haider" w:date="2017-08-21T22:08:00Z">
            <w:rPr/>
          </w:rPrChange>
        </w:rPr>
        <w:t>ptimi</w:t>
      </w:r>
      <w:r w:rsidR="00D15E88" w:rsidRPr="00F73B58">
        <w:rPr>
          <w:sz w:val="24"/>
          <w:szCs w:val="24"/>
          <w:rPrChange w:id="251" w:author="intesar haider" w:date="2017-08-21T22:08:00Z">
            <w:rPr/>
          </w:rPrChange>
        </w:rPr>
        <w:t>zation</w:t>
      </w:r>
    </w:p>
    <w:p w14:paraId="6B6A5F33" w14:textId="77777777" w:rsidR="00D45AD9" w:rsidRPr="00F73B58" w:rsidRDefault="00D15E88" w:rsidP="00D45AD9">
      <w:pPr>
        <w:numPr>
          <w:ilvl w:val="0"/>
          <w:numId w:val="6"/>
        </w:numPr>
        <w:jc w:val="both"/>
        <w:rPr>
          <w:sz w:val="24"/>
          <w:szCs w:val="24"/>
          <w:rPrChange w:id="252" w:author="intesar haider" w:date="2017-08-21T22:08:00Z">
            <w:rPr/>
          </w:rPrChange>
        </w:rPr>
      </w:pPr>
      <w:r w:rsidRPr="00F73B58">
        <w:rPr>
          <w:sz w:val="24"/>
          <w:szCs w:val="24"/>
          <w:rPrChange w:id="253" w:author="intesar haider" w:date="2017-08-21T22:08:00Z">
            <w:rPr/>
          </w:rPrChange>
        </w:rPr>
        <w:lastRenderedPageBreak/>
        <w:t>Result set management</w:t>
      </w:r>
    </w:p>
    <w:p w14:paraId="6AD306E9" w14:textId="77777777" w:rsidR="00AA2C14" w:rsidRPr="00F73B58" w:rsidRDefault="00AA2C14">
      <w:pPr>
        <w:jc w:val="both"/>
        <w:rPr>
          <w:sz w:val="24"/>
          <w:szCs w:val="24"/>
          <w:rPrChange w:id="254" w:author="intesar haider" w:date="2017-08-21T22:08:00Z">
            <w:rPr/>
          </w:rPrChange>
        </w:rPr>
      </w:pPr>
    </w:p>
    <w:p w14:paraId="3CBCFB53" w14:textId="1E974C01" w:rsidR="007D3610" w:rsidRPr="00F73B58" w:rsidRDefault="00D15E88" w:rsidP="007D3610">
      <w:pPr>
        <w:rPr>
          <w:b/>
          <w:sz w:val="24"/>
          <w:szCs w:val="24"/>
          <w:lang w:val="en-US"/>
          <w:rPrChange w:id="255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256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General</w:t>
      </w:r>
      <w:r w:rsidR="007D3610" w:rsidRPr="00F73B58">
        <w:rPr>
          <w:b/>
          <w:sz w:val="24"/>
          <w:szCs w:val="24"/>
          <w:u w:val="single"/>
          <w:lang w:val="en-US"/>
          <w:rPrChange w:id="257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u w:val="single"/>
          <w:lang w:val="en-US"/>
          <w:rPrChange w:id="258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approach</w:t>
      </w:r>
      <w:r w:rsidR="007D3610" w:rsidRPr="00F73B58">
        <w:rPr>
          <w:b/>
          <w:sz w:val="24"/>
          <w:szCs w:val="24"/>
          <w:lang w:val="en-US"/>
          <w:rPrChange w:id="259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: Dynami</w:t>
      </w:r>
      <w:r w:rsidRPr="00F73B58">
        <w:rPr>
          <w:b/>
          <w:sz w:val="24"/>
          <w:szCs w:val="24"/>
          <w:lang w:val="en-US"/>
          <w:rPrChange w:id="260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c</w:t>
      </w:r>
      <w:r w:rsidR="007D3610" w:rsidRPr="00F73B58">
        <w:rPr>
          <w:b/>
          <w:sz w:val="24"/>
          <w:szCs w:val="24"/>
          <w:lang w:val="en-US"/>
          <w:rPrChange w:id="261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262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mapping</w:t>
      </w:r>
      <w:r w:rsidR="007D3610" w:rsidRPr="00F73B58">
        <w:rPr>
          <w:b/>
          <w:sz w:val="24"/>
          <w:szCs w:val="24"/>
          <w:lang w:val="en-US"/>
          <w:rPrChange w:id="263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264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from</w:t>
      </w:r>
      <w:r w:rsidR="007D3610" w:rsidRPr="00F73B58">
        <w:rPr>
          <w:b/>
          <w:sz w:val="24"/>
          <w:szCs w:val="24"/>
          <w:lang w:val="en-US"/>
          <w:rPrChange w:id="265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FJDBC </w:t>
      </w:r>
      <w:r w:rsidRPr="00F73B58">
        <w:rPr>
          <w:b/>
          <w:sz w:val="24"/>
          <w:szCs w:val="24"/>
          <w:lang w:val="en-US"/>
          <w:rPrChange w:id="26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to</w:t>
      </w:r>
      <w:r w:rsidR="007D3610" w:rsidRPr="00F73B58">
        <w:rPr>
          <w:b/>
          <w:sz w:val="24"/>
          <w:szCs w:val="24"/>
          <w:lang w:val="en-US"/>
          <w:rPrChange w:id="267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JDBC</w:t>
      </w:r>
    </w:p>
    <w:p w14:paraId="39028189" w14:textId="77777777" w:rsidR="007D3610" w:rsidRPr="00F73B58" w:rsidRDefault="007D3610" w:rsidP="007D3610">
      <w:pPr>
        <w:jc w:val="both"/>
        <w:rPr>
          <w:sz w:val="24"/>
          <w:szCs w:val="24"/>
          <w:lang w:val="en-US"/>
          <w:rPrChange w:id="268" w:author="intesar haider" w:date="2017-08-21T22:08:00Z">
            <w:rPr>
              <w:lang w:val="en-US"/>
            </w:rPr>
          </w:rPrChange>
        </w:rPr>
      </w:pPr>
    </w:p>
    <w:p w14:paraId="30302B34" w14:textId="77777777" w:rsidR="006776B9" w:rsidRPr="00F73B58" w:rsidRDefault="006776B9" w:rsidP="007D3610">
      <w:pPr>
        <w:jc w:val="both"/>
        <w:rPr>
          <w:sz w:val="24"/>
          <w:szCs w:val="24"/>
          <w:lang w:val="en-US"/>
          <w:rPrChange w:id="26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270" w:author="intesar haider" w:date="2017-08-21T22:08:00Z">
            <w:rPr>
              <w:lang w:val="en-US"/>
            </w:rPr>
          </w:rPrChange>
        </w:rPr>
        <w:t>The p</w:t>
      </w:r>
      <w:r w:rsidR="00D15E88" w:rsidRPr="00F73B58">
        <w:rPr>
          <w:sz w:val="24"/>
          <w:szCs w:val="24"/>
          <w:lang w:val="en-US"/>
          <w:rPrChange w:id="271" w:author="intesar haider" w:date="2017-08-21T22:08:00Z">
            <w:rPr>
              <w:lang w:val="en-US"/>
            </w:rPr>
          </w:rPrChange>
        </w:rPr>
        <w:t>rincipal interactions</w:t>
      </w:r>
      <w:r w:rsidR="007D3610" w:rsidRPr="00F73B58">
        <w:rPr>
          <w:sz w:val="24"/>
          <w:szCs w:val="24"/>
          <w:lang w:val="en-US"/>
          <w:rPrChange w:id="272" w:author="intesar haider" w:date="2017-08-21T22:08:00Z">
            <w:rPr>
              <w:lang w:val="en-US"/>
            </w:rPr>
          </w:rPrChange>
        </w:rPr>
        <w:t xml:space="preserve"> </w:t>
      </w:r>
      <w:r w:rsidR="00D15E88" w:rsidRPr="00F73B58">
        <w:rPr>
          <w:sz w:val="24"/>
          <w:szCs w:val="24"/>
          <w:lang w:val="en-US"/>
          <w:rPrChange w:id="273" w:author="intesar haider" w:date="2017-08-21T22:08:00Z">
            <w:rPr>
              <w:lang w:val="en-US"/>
            </w:rPr>
          </w:rPrChange>
        </w:rPr>
        <w:t>among an application program</w:t>
      </w:r>
      <w:r w:rsidR="007D3610" w:rsidRPr="00F73B58">
        <w:rPr>
          <w:sz w:val="24"/>
          <w:szCs w:val="24"/>
          <w:lang w:val="en-US"/>
          <w:rPrChange w:id="274" w:author="intesar haider" w:date="2017-08-21T22:08:00Z">
            <w:rPr>
              <w:lang w:val="en-US"/>
            </w:rPr>
          </w:rPrChange>
        </w:rPr>
        <w:t xml:space="preserve"> (</w:t>
      </w:r>
      <w:r w:rsidR="00D15E88" w:rsidRPr="00F73B58">
        <w:rPr>
          <w:sz w:val="24"/>
          <w:szCs w:val="24"/>
          <w:lang w:val="en-US"/>
          <w:rPrChange w:id="275" w:author="intesar haider" w:date="2017-08-21T22:08:00Z">
            <w:rPr>
              <w:lang w:val="en-US"/>
            </w:rPr>
          </w:rPrChange>
        </w:rPr>
        <w:t>a</w:t>
      </w:r>
      <w:r w:rsidR="007D3610" w:rsidRPr="00F73B58">
        <w:rPr>
          <w:sz w:val="24"/>
          <w:szCs w:val="24"/>
          <w:lang w:val="en-US"/>
          <w:rPrChange w:id="276" w:author="intesar haider" w:date="2017-08-21T22:08:00Z">
            <w:rPr>
              <w:lang w:val="en-US"/>
            </w:rPr>
          </w:rPrChange>
        </w:rPr>
        <w:t xml:space="preserve"> Java </w:t>
      </w:r>
      <w:r w:rsidR="00D15E88" w:rsidRPr="00F73B58">
        <w:rPr>
          <w:sz w:val="24"/>
          <w:szCs w:val="24"/>
          <w:lang w:val="en-US"/>
          <w:rPrChange w:id="277" w:author="intesar haider" w:date="2017-08-21T22:08:00Z">
            <w:rPr>
              <w:lang w:val="en-US"/>
            </w:rPr>
          </w:rPrChange>
        </w:rPr>
        <w:t>p</w:t>
      </w:r>
      <w:r w:rsidR="007D3610" w:rsidRPr="00F73B58">
        <w:rPr>
          <w:sz w:val="24"/>
          <w:szCs w:val="24"/>
          <w:lang w:val="en-US"/>
          <w:rPrChange w:id="278" w:author="intesar haider" w:date="2017-08-21T22:08:00Z">
            <w:rPr>
              <w:lang w:val="en-US"/>
            </w:rPr>
          </w:rPrChange>
        </w:rPr>
        <w:t>rogram</w:t>
      </w:r>
      <w:r w:rsidR="00D15E88" w:rsidRPr="00F73B58">
        <w:rPr>
          <w:sz w:val="24"/>
          <w:szCs w:val="24"/>
          <w:lang w:val="en-US"/>
          <w:rPrChange w:id="279" w:author="intesar haider" w:date="2017-08-21T22:08:00Z">
            <w:rPr>
              <w:lang w:val="en-US"/>
            </w:rPr>
          </w:rPrChange>
        </w:rPr>
        <w:t xml:space="preserve"> invoking the </w:t>
      </w:r>
      <w:r w:rsidR="007D3610" w:rsidRPr="00F73B58">
        <w:rPr>
          <w:sz w:val="24"/>
          <w:szCs w:val="24"/>
          <w:lang w:val="en-US"/>
          <w:rPrChange w:id="280" w:author="intesar haider" w:date="2017-08-21T22:08:00Z">
            <w:rPr>
              <w:lang w:val="en-US"/>
            </w:rPr>
          </w:rPrChange>
        </w:rPr>
        <w:t>FJDBC</w:t>
      </w:r>
      <w:r w:rsidR="00D15E88" w:rsidRPr="00F73B58">
        <w:rPr>
          <w:sz w:val="24"/>
          <w:szCs w:val="24"/>
          <w:lang w:val="en-US"/>
          <w:rPrChange w:id="281" w:author="intesar haider" w:date="2017-08-21T22:08:00Z">
            <w:rPr>
              <w:lang w:val="en-US"/>
            </w:rPr>
          </w:rPrChange>
        </w:rPr>
        <w:t xml:space="preserve"> interface</w:t>
      </w:r>
      <w:r w:rsidR="007D3610" w:rsidRPr="00F73B58">
        <w:rPr>
          <w:sz w:val="24"/>
          <w:szCs w:val="24"/>
          <w:lang w:val="en-US"/>
          <w:rPrChange w:id="282" w:author="intesar haider" w:date="2017-08-21T22:08:00Z">
            <w:rPr>
              <w:lang w:val="en-US"/>
            </w:rPr>
          </w:rPrChange>
        </w:rPr>
        <w:t xml:space="preserve">), </w:t>
      </w:r>
      <w:r w:rsidR="00D15E88" w:rsidRPr="00F73B58">
        <w:rPr>
          <w:sz w:val="24"/>
          <w:szCs w:val="24"/>
          <w:lang w:val="en-US"/>
          <w:rPrChange w:id="283" w:author="intesar haider" w:date="2017-08-21T22:08:00Z">
            <w:rPr>
              <w:lang w:val="en-US"/>
            </w:rPr>
          </w:rPrChange>
        </w:rPr>
        <w:t>the</w:t>
      </w:r>
      <w:r w:rsidR="007D3610" w:rsidRPr="00F73B58">
        <w:rPr>
          <w:sz w:val="24"/>
          <w:szCs w:val="24"/>
          <w:lang w:val="en-US"/>
          <w:rPrChange w:id="284" w:author="intesar haider" w:date="2017-08-21T22:08:00Z">
            <w:rPr>
              <w:lang w:val="en-US"/>
            </w:rPr>
          </w:rPrChange>
        </w:rPr>
        <w:t xml:space="preserve"> FDBS</w:t>
      </w:r>
      <w:r w:rsidR="00D15E88" w:rsidRPr="00F73B58">
        <w:rPr>
          <w:sz w:val="24"/>
          <w:szCs w:val="24"/>
          <w:lang w:val="en-US"/>
          <w:rPrChange w:id="285" w:author="intesar haider" w:date="2017-08-21T22:08:00Z">
            <w:rPr>
              <w:lang w:val="en-US"/>
            </w:rPr>
          </w:rPrChange>
        </w:rPr>
        <w:t xml:space="preserve"> layer implementing the</w:t>
      </w:r>
      <w:r w:rsidR="007D3610" w:rsidRPr="00F73B58">
        <w:rPr>
          <w:sz w:val="24"/>
          <w:szCs w:val="24"/>
          <w:lang w:val="en-US"/>
          <w:rPrChange w:id="286" w:author="intesar haider" w:date="2017-08-21T22:08:00Z">
            <w:rPr>
              <w:lang w:val="en-US"/>
            </w:rPr>
          </w:rPrChange>
        </w:rPr>
        <w:t xml:space="preserve"> FJDBC</w:t>
      </w:r>
      <w:r w:rsidR="00D15E88" w:rsidRPr="00F73B58">
        <w:rPr>
          <w:sz w:val="24"/>
          <w:szCs w:val="24"/>
          <w:lang w:val="en-US"/>
          <w:rPrChange w:id="287" w:author="intesar haider" w:date="2017-08-21T22:08:00Z">
            <w:rPr>
              <w:lang w:val="en-US"/>
            </w:rPr>
          </w:rPrChange>
        </w:rPr>
        <w:t xml:space="preserve"> interface a</w:t>
      </w:r>
      <w:r w:rsidR="007D3610" w:rsidRPr="00F73B58">
        <w:rPr>
          <w:sz w:val="24"/>
          <w:szCs w:val="24"/>
          <w:lang w:val="en-US"/>
          <w:rPrChange w:id="288" w:author="intesar haider" w:date="2017-08-21T22:08:00Z">
            <w:rPr>
              <w:lang w:val="en-US"/>
            </w:rPr>
          </w:rPrChange>
        </w:rPr>
        <w:t xml:space="preserve">nd </w:t>
      </w:r>
      <w:r w:rsidR="00D15E88" w:rsidRPr="00F73B58">
        <w:rPr>
          <w:sz w:val="24"/>
          <w:szCs w:val="24"/>
          <w:lang w:val="en-US"/>
          <w:rPrChange w:id="289" w:author="intesar haider" w:date="2017-08-21T22:08:00Z">
            <w:rPr>
              <w:lang w:val="en-US"/>
            </w:rPr>
          </w:rPrChange>
        </w:rPr>
        <w:t>the</w:t>
      </w:r>
      <w:r w:rsidR="007D3610" w:rsidRPr="00F73B58">
        <w:rPr>
          <w:sz w:val="24"/>
          <w:szCs w:val="24"/>
          <w:lang w:val="en-US"/>
          <w:rPrChange w:id="290" w:author="intesar haider" w:date="2017-08-21T22:08:00Z">
            <w:rPr>
              <w:lang w:val="en-US"/>
            </w:rPr>
          </w:rPrChange>
        </w:rPr>
        <w:t xml:space="preserve"> JDBC</w:t>
      </w:r>
      <w:r w:rsidR="00D15E88" w:rsidRPr="00F73B58">
        <w:rPr>
          <w:sz w:val="24"/>
          <w:szCs w:val="24"/>
          <w:lang w:val="en-US"/>
          <w:rPrChange w:id="291" w:author="intesar haider" w:date="2017-08-21T22:08:00Z">
            <w:rPr>
              <w:lang w:val="en-US"/>
            </w:rPr>
          </w:rPrChange>
        </w:rPr>
        <w:t xml:space="preserve"> interface </w:t>
      </w:r>
      <w:r w:rsidR="00FC1724" w:rsidRPr="00F73B58">
        <w:rPr>
          <w:sz w:val="24"/>
          <w:szCs w:val="24"/>
          <w:lang w:val="en-US"/>
          <w:rPrChange w:id="292" w:author="intesar haider" w:date="2017-08-21T22:08:00Z">
            <w:rPr>
              <w:lang w:val="en-US"/>
            </w:rPr>
          </w:rPrChange>
        </w:rPr>
        <w:t xml:space="preserve">to be </w:t>
      </w:r>
      <w:r w:rsidR="00D15E88" w:rsidRPr="00F73B58">
        <w:rPr>
          <w:sz w:val="24"/>
          <w:szCs w:val="24"/>
          <w:lang w:val="en-US"/>
          <w:rPrChange w:id="293" w:author="intesar haider" w:date="2017-08-21T22:08:00Z">
            <w:rPr>
              <w:lang w:val="en-US"/>
            </w:rPr>
          </w:rPrChange>
        </w:rPr>
        <w:t>invoked by your implementation</w:t>
      </w:r>
      <w:r w:rsidR="00FC1724" w:rsidRPr="00F73B58">
        <w:rPr>
          <w:sz w:val="24"/>
          <w:szCs w:val="24"/>
          <w:lang w:val="en-US"/>
          <w:rPrChange w:id="294" w:author="intesar haider" w:date="2017-08-21T22:08:00Z">
            <w:rPr>
              <w:lang w:val="en-US"/>
            </w:rPr>
          </w:rPrChange>
        </w:rPr>
        <w:t xml:space="preserve"> are depicted in the following figure</w:t>
      </w:r>
      <w:r w:rsidRPr="00F73B58">
        <w:rPr>
          <w:sz w:val="24"/>
          <w:szCs w:val="24"/>
          <w:lang w:val="en-US"/>
          <w:rPrChange w:id="295" w:author="intesar haider" w:date="2017-08-21T22:08:00Z">
            <w:rPr>
              <w:lang w:val="en-US"/>
            </w:rPr>
          </w:rPrChange>
        </w:rPr>
        <w:t>.</w:t>
      </w:r>
    </w:p>
    <w:p w14:paraId="42F639D7" w14:textId="77777777" w:rsidR="00E454A5" w:rsidRPr="00F73B58" w:rsidRDefault="00E454A5" w:rsidP="007D3610">
      <w:pPr>
        <w:jc w:val="both"/>
        <w:rPr>
          <w:sz w:val="24"/>
          <w:szCs w:val="24"/>
          <w:lang w:val="en-US"/>
          <w:rPrChange w:id="296" w:author="intesar haider" w:date="2017-08-21T22:08:00Z">
            <w:rPr>
              <w:lang w:val="en-US"/>
            </w:rPr>
          </w:rPrChange>
        </w:rPr>
      </w:pPr>
    </w:p>
    <w:p w14:paraId="7B15BFAC" w14:textId="77777777" w:rsidR="006776B9" w:rsidRPr="00F73B58" w:rsidRDefault="00FC1724" w:rsidP="007D3610">
      <w:pPr>
        <w:jc w:val="both"/>
        <w:rPr>
          <w:sz w:val="24"/>
          <w:szCs w:val="24"/>
          <w:lang w:val="en-US"/>
          <w:rPrChange w:id="29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298" w:author="intesar haider" w:date="2017-08-21T22:08:00Z">
            <w:rPr>
              <w:lang w:val="en-US"/>
            </w:rPr>
          </w:rPrChange>
        </w:rPr>
        <w:t xml:space="preserve">Method calls to the </w:t>
      </w:r>
      <w:r w:rsidR="007D3610" w:rsidRPr="00F73B58">
        <w:rPr>
          <w:sz w:val="24"/>
          <w:szCs w:val="24"/>
          <w:lang w:val="en-US"/>
          <w:rPrChange w:id="299" w:author="intesar haider" w:date="2017-08-21T22:08:00Z">
            <w:rPr>
              <w:lang w:val="en-US"/>
            </w:rPr>
          </w:rPrChange>
        </w:rPr>
        <w:t>FJDBC</w:t>
      </w:r>
      <w:r w:rsidRPr="00F73B58">
        <w:rPr>
          <w:sz w:val="24"/>
          <w:szCs w:val="24"/>
          <w:lang w:val="en-US"/>
          <w:rPrChange w:id="300" w:author="intesar haider" w:date="2017-08-21T22:08:00Z">
            <w:rPr>
              <w:lang w:val="en-US"/>
            </w:rPr>
          </w:rPrChange>
        </w:rPr>
        <w:t xml:space="preserve"> interface have to be analyzed by your implementation of the </w:t>
      </w:r>
      <w:r w:rsidR="007D3610" w:rsidRPr="00F73B58">
        <w:rPr>
          <w:sz w:val="24"/>
          <w:szCs w:val="24"/>
          <w:lang w:val="en-US"/>
          <w:rPrChange w:id="301" w:author="intesar haider" w:date="2017-08-21T22:08:00Z">
            <w:rPr>
              <w:lang w:val="en-US"/>
            </w:rPr>
          </w:rPrChange>
        </w:rPr>
        <w:t>FDBS</w:t>
      </w:r>
      <w:r w:rsidRPr="00F73B58">
        <w:rPr>
          <w:sz w:val="24"/>
          <w:szCs w:val="24"/>
          <w:lang w:val="en-US"/>
          <w:rPrChange w:id="302" w:author="intesar haider" w:date="2017-08-21T22:08:00Z">
            <w:rPr>
              <w:lang w:val="en-US"/>
            </w:rPr>
          </w:rPrChange>
        </w:rPr>
        <w:t xml:space="preserve"> layer and potentially be decomposed</w:t>
      </w:r>
      <w:r w:rsidR="007D3610" w:rsidRPr="00F73B58">
        <w:rPr>
          <w:sz w:val="24"/>
          <w:szCs w:val="24"/>
          <w:lang w:val="en-US"/>
          <w:rPrChange w:id="30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04" w:author="intesar haider" w:date="2017-08-21T22:08:00Z">
            <w:rPr>
              <w:lang w:val="en-US"/>
            </w:rPr>
          </w:rPrChange>
        </w:rPr>
        <w:t>into several</w:t>
      </w:r>
      <w:r w:rsidR="007D3610" w:rsidRPr="00F73B58">
        <w:rPr>
          <w:sz w:val="24"/>
          <w:szCs w:val="24"/>
          <w:lang w:val="en-US"/>
          <w:rPrChange w:id="305" w:author="intesar haider" w:date="2017-08-21T22:08:00Z">
            <w:rPr>
              <w:lang w:val="en-US"/>
            </w:rPr>
          </w:rPrChange>
        </w:rPr>
        <w:t xml:space="preserve"> </w:t>
      </w:r>
      <w:r w:rsidR="002D065E" w:rsidRPr="00F73B58">
        <w:rPr>
          <w:sz w:val="24"/>
          <w:szCs w:val="24"/>
          <w:lang w:val="en-US"/>
          <w:rPrChange w:id="306" w:author="intesar haider" w:date="2017-08-21T22:08:00Z">
            <w:rPr>
              <w:lang w:val="en-US"/>
            </w:rPr>
          </w:rPrChange>
        </w:rPr>
        <w:t xml:space="preserve">calls to the </w:t>
      </w:r>
      <w:r w:rsidR="007D3610" w:rsidRPr="00F73B58">
        <w:rPr>
          <w:sz w:val="24"/>
          <w:szCs w:val="24"/>
          <w:lang w:val="en-US"/>
          <w:rPrChange w:id="307" w:author="intesar haider" w:date="2017-08-21T22:08:00Z">
            <w:rPr>
              <w:lang w:val="en-US"/>
            </w:rPr>
          </w:rPrChange>
        </w:rPr>
        <w:t>JDBC</w:t>
      </w:r>
      <w:r w:rsidR="002D065E" w:rsidRPr="00F73B58">
        <w:rPr>
          <w:sz w:val="24"/>
          <w:szCs w:val="24"/>
          <w:lang w:val="en-US"/>
          <w:rPrChange w:id="308" w:author="intesar haider" w:date="2017-08-21T22:08:00Z">
            <w:rPr>
              <w:lang w:val="en-US"/>
            </w:rPr>
          </w:rPrChange>
        </w:rPr>
        <w:t xml:space="preserve"> or completely handled in your FDBS layer.</w:t>
      </w:r>
    </w:p>
    <w:p w14:paraId="0C673022" w14:textId="42B9D71A" w:rsidR="006776B9" w:rsidRPr="00F73B58" w:rsidRDefault="002D065E" w:rsidP="006776B9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  <w:rPrChange w:id="30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310" w:author="intesar haider" w:date="2017-08-21T22:08:00Z">
            <w:rPr>
              <w:lang w:val="en-US"/>
            </w:rPr>
          </w:rPrChange>
        </w:rPr>
        <w:t>Imagine</w:t>
      </w:r>
      <w:r w:rsidR="00AA5411" w:rsidRPr="00F73B58">
        <w:rPr>
          <w:sz w:val="24"/>
          <w:szCs w:val="24"/>
          <w:lang w:val="en-US"/>
          <w:rPrChange w:id="311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12" w:author="intesar haider" w:date="2017-08-21T22:08:00Z">
            <w:rPr>
              <w:lang w:val="en-US"/>
            </w:rPr>
          </w:rPrChange>
        </w:rPr>
        <w:t>an</w:t>
      </w:r>
      <w:r w:rsidR="00AA5411" w:rsidRPr="00F73B58">
        <w:rPr>
          <w:sz w:val="24"/>
          <w:szCs w:val="24"/>
          <w:lang w:val="en-US"/>
          <w:rPrChange w:id="313" w:author="intesar haider" w:date="2017-08-21T22:08:00Z">
            <w:rPr>
              <w:lang w:val="en-US"/>
            </w:rPr>
          </w:rPrChange>
        </w:rPr>
        <w:t xml:space="preserve"> INSERT</w:t>
      </w:r>
      <w:r w:rsidRPr="00F73B58">
        <w:rPr>
          <w:sz w:val="24"/>
          <w:szCs w:val="24"/>
          <w:lang w:val="en-US"/>
          <w:rPrChange w:id="314" w:author="intesar haider" w:date="2017-08-21T22:08:00Z">
            <w:rPr>
              <w:lang w:val="en-US"/>
            </w:rPr>
          </w:rPrChange>
        </w:rPr>
        <w:t xml:space="preserve"> that adds a new tuple to a </w:t>
      </w:r>
      <w:r w:rsidR="00AA5411" w:rsidRPr="00F73B58">
        <w:rPr>
          <w:sz w:val="24"/>
          <w:szCs w:val="24"/>
          <w:lang w:val="en-US"/>
          <w:rPrChange w:id="315" w:author="intesar haider" w:date="2017-08-21T22:08:00Z">
            <w:rPr>
              <w:lang w:val="en-US"/>
            </w:rPr>
          </w:rPrChange>
        </w:rPr>
        <w:t xml:space="preserve">global </w:t>
      </w:r>
      <w:r w:rsidRPr="00F73B58">
        <w:rPr>
          <w:sz w:val="24"/>
          <w:szCs w:val="24"/>
          <w:lang w:val="en-US"/>
          <w:rPrChange w:id="316" w:author="intesar haider" w:date="2017-08-21T22:08:00Z">
            <w:rPr>
              <w:lang w:val="en-US"/>
            </w:rPr>
          </w:rPrChange>
        </w:rPr>
        <w:t>table</w:t>
      </w:r>
      <w:r w:rsidR="00AA5411" w:rsidRPr="00F73B58">
        <w:rPr>
          <w:sz w:val="24"/>
          <w:szCs w:val="24"/>
          <w:lang w:val="en-US"/>
          <w:rPrChange w:id="317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318" w:author="intesar haider" w:date="2017-08-21T22:08:00Z">
            <w:rPr>
              <w:lang w:val="en-US"/>
            </w:rPr>
          </w:rPrChange>
        </w:rPr>
        <w:t>which is partitioned over three</w:t>
      </w:r>
      <w:r w:rsidR="00AA5411" w:rsidRPr="00F73B58">
        <w:rPr>
          <w:sz w:val="24"/>
          <w:szCs w:val="24"/>
          <w:lang w:val="en-US"/>
          <w:rPrChange w:id="31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20" w:author="intesar haider" w:date="2017-08-21T22:08:00Z">
            <w:rPr>
              <w:lang w:val="en-US"/>
            </w:rPr>
          </w:rPrChange>
        </w:rPr>
        <w:t>tables in the respective CDBS</w:t>
      </w:r>
      <w:r w:rsidR="00AA5411" w:rsidRPr="00F73B58">
        <w:rPr>
          <w:sz w:val="24"/>
          <w:szCs w:val="24"/>
          <w:lang w:val="en-US"/>
          <w:rPrChange w:id="321" w:author="intesar haider" w:date="2017-08-21T22:08:00Z">
            <w:rPr>
              <w:lang w:val="en-US"/>
            </w:rPr>
          </w:rPrChange>
        </w:rPr>
        <w:t xml:space="preserve">. </w:t>
      </w:r>
      <w:r w:rsidR="00414393" w:rsidRPr="00F73B58">
        <w:rPr>
          <w:sz w:val="24"/>
          <w:szCs w:val="24"/>
          <w:lang w:val="en-US"/>
          <w:rPrChange w:id="322" w:author="intesar haider" w:date="2017-08-21T22:08:00Z">
            <w:rPr>
              <w:lang w:val="en-US"/>
            </w:rPr>
          </w:rPrChange>
        </w:rPr>
        <w:t>T</w:t>
      </w:r>
      <w:r w:rsidRPr="00F73B58">
        <w:rPr>
          <w:sz w:val="24"/>
          <w:szCs w:val="24"/>
          <w:lang w:val="en-US"/>
          <w:rPrChange w:id="323" w:author="intesar haider" w:date="2017-08-21T22:08:00Z">
            <w:rPr>
              <w:lang w:val="en-US"/>
            </w:rPr>
          </w:rPrChange>
        </w:rPr>
        <w:t xml:space="preserve">he </w:t>
      </w:r>
      <w:r w:rsidR="00AA5411" w:rsidRPr="00F73B58">
        <w:rPr>
          <w:sz w:val="24"/>
          <w:szCs w:val="24"/>
          <w:lang w:val="en-US"/>
          <w:rPrChange w:id="324" w:author="intesar haider" w:date="2017-08-21T22:08:00Z">
            <w:rPr>
              <w:lang w:val="en-US"/>
            </w:rPr>
          </w:rPrChange>
        </w:rPr>
        <w:t>FDBS</w:t>
      </w:r>
      <w:r w:rsidRPr="00F73B58">
        <w:rPr>
          <w:sz w:val="24"/>
          <w:szCs w:val="24"/>
          <w:lang w:val="en-US"/>
          <w:rPrChange w:id="325" w:author="intesar haider" w:date="2017-08-21T22:08:00Z">
            <w:rPr>
              <w:lang w:val="en-US"/>
            </w:rPr>
          </w:rPrChange>
        </w:rPr>
        <w:t xml:space="preserve"> layer </w:t>
      </w:r>
      <w:r w:rsidR="00414393" w:rsidRPr="00F73B58">
        <w:rPr>
          <w:sz w:val="24"/>
          <w:szCs w:val="24"/>
          <w:lang w:val="en-US"/>
          <w:rPrChange w:id="326" w:author="intesar haider" w:date="2017-08-21T22:08:00Z">
            <w:rPr>
              <w:lang w:val="en-US"/>
            </w:rPr>
          </w:rPrChange>
        </w:rPr>
        <w:t xml:space="preserve">In that case </w:t>
      </w:r>
      <w:r w:rsidRPr="00F73B58">
        <w:rPr>
          <w:sz w:val="24"/>
          <w:szCs w:val="24"/>
          <w:lang w:val="en-US"/>
          <w:rPrChange w:id="327" w:author="intesar haider" w:date="2017-08-21T22:08:00Z">
            <w:rPr>
              <w:lang w:val="en-US"/>
            </w:rPr>
          </w:rPrChange>
        </w:rPr>
        <w:t>has</w:t>
      </w:r>
      <w:r w:rsidR="00B2207E" w:rsidRPr="00F73B58">
        <w:rPr>
          <w:sz w:val="24"/>
          <w:szCs w:val="24"/>
          <w:lang w:val="en-US"/>
          <w:rPrChange w:id="328" w:author="intesar haider" w:date="2017-08-21T22:08:00Z">
            <w:rPr>
              <w:lang w:val="en-US"/>
            </w:rPr>
          </w:rPrChange>
        </w:rPr>
        <w:t xml:space="preserve"> t</w:t>
      </w:r>
      <w:r w:rsidRPr="00F73B58">
        <w:rPr>
          <w:sz w:val="24"/>
          <w:szCs w:val="24"/>
          <w:lang w:val="en-US"/>
          <w:rPrChange w:id="329" w:author="intesar haider" w:date="2017-08-21T22:08:00Z">
            <w:rPr>
              <w:lang w:val="en-US"/>
            </w:rPr>
          </w:rPrChange>
        </w:rPr>
        <w:t>o determine</w:t>
      </w:r>
      <w:r w:rsidR="00AA5411" w:rsidRPr="00F73B58">
        <w:rPr>
          <w:sz w:val="24"/>
          <w:szCs w:val="24"/>
          <w:lang w:val="en-US"/>
          <w:rPrChange w:id="330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31" w:author="intesar haider" w:date="2017-08-21T22:08:00Z">
            <w:rPr>
              <w:lang w:val="en-US"/>
            </w:rPr>
          </w:rPrChange>
        </w:rPr>
        <w:t>the appropriate p</w:t>
      </w:r>
      <w:r w:rsidR="00AA5411" w:rsidRPr="00F73B58">
        <w:rPr>
          <w:sz w:val="24"/>
          <w:szCs w:val="24"/>
          <w:lang w:val="en-US"/>
          <w:rPrChange w:id="332" w:author="intesar haider" w:date="2017-08-21T22:08:00Z">
            <w:rPr>
              <w:lang w:val="en-US"/>
            </w:rPr>
          </w:rPrChange>
        </w:rPr>
        <w:t>artition</w:t>
      </w:r>
      <w:r w:rsidRPr="00F73B58">
        <w:rPr>
          <w:sz w:val="24"/>
          <w:szCs w:val="24"/>
          <w:lang w:val="en-US"/>
          <w:rPrChange w:id="333" w:author="intesar haider" w:date="2017-08-21T22:08:00Z">
            <w:rPr>
              <w:lang w:val="en-US"/>
            </w:rPr>
          </w:rPrChange>
        </w:rPr>
        <w:t>(s)</w:t>
      </w:r>
      <w:r w:rsidR="00AA5411" w:rsidRPr="00F73B58">
        <w:rPr>
          <w:sz w:val="24"/>
          <w:szCs w:val="24"/>
          <w:lang w:val="en-US"/>
          <w:rPrChange w:id="33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35" w:author="intesar haider" w:date="2017-08-21T22:08:00Z">
            <w:rPr>
              <w:lang w:val="en-US"/>
            </w:rPr>
          </w:rPrChange>
        </w:rPr>
        <w:t>an</w:t>
      </w:r>
      <w:r w:rsidR="006776B9" w:rsidRPr="00F73B58">
        <w:rPr>
          <w:sz w:val="24"/>
          <w:szCs w:val="24"/>
          <w:lang w:val="en-US"/>
          <w:rPrChange w:id="336" w:author="intesar haider" w:date="2017-08-21T22:08:00Z">
            <w:rPr>
              <w:lang w:val="en-US"/>
            </w:rPr>
          </w:rPrChange>
        </w:rPr>
        <w:t>d</w:t>
      </w:r>
      <w:r w:rsidRPr="00F73B58">
        <w:rPr>
          <w:sz w:val="24"/>
          <w:szCs w:val="24"/>
          <w:lang w:val="en-US"/>
          <w:rPrChange w:id="337" w:author="intesar haider" w:date="2017-08-21T22:08:00Z">
            <w:rPr>
              <w:lang w:val="en-US"/>
            </w:rPr>
          </w:rPrChange>
        </w:rPr>
        <w:t xml:space="preserve"> potentially decompose the original</w:t>
      </w:r>
      <w:r w:rsidR="00AA5411" w:rsidRPr="00F73B58">
        <w:rPr>
          <w:sz w:val="24"/>
          <w:szCs w:val="24"/>
          <w:lang w:val="en-US"/>
          <w:rPrChange w:id="338" w:author="intesar haider" w:date="2017-08-21T22:08:00Z">
            <w:rPr>
              <w:lang w:val="en-US"/>
            </w:rPr>
          </w:rPrChange>
        </w:rPr>
        <w:t xml:space="preserve"> INSERT </w:t>
      </w:r>
      <w:r w:rsidRPr="00F73B58">
        <w:rPr>
          <w:sz w:val="24"/>
          <w:szCs w:val="24"/>
          <w:lang w:val="en-US"/>
          <w:rPrChange w:id="339" w:author="intesar haider" w:date="2017-08-21T22:08:00Z">
            <w:rPr>
              <w:lang w:val="en-US"/>
            </w:rPr>
          </w:rPrChange>
        </w:rPr>
        <w:t>into several</w:t>
      </w:r>
      <w:r w:rsidR="006242E6" w:rsidRPr="00F73B58">
        <w:rPr>
          <w:sz w:val="24"/>
          <w:szCs w:val="24"/>
          <w:lang w:val="en-US"/>
          <w:rPrChange w:id="340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41" w:author="intesar haider" w:date="2017-08-21T22:08:00Z">
            <w:rPr>
              <w:lang w:val="en-US"/>
            </w:rPr>
          </w:rPrChange>
        </w:rPr>
        <w:t>INSERT</w:t>
      </w:r>
      <w:r w:rsidR="006776B9" w:rsidRPr="00F73B58">
        <w:rPr>
          <w:sz w:val="24"/>
          <w:szCs w:val="24"/>
          <w:lang w:val="en-US"/>
          <w:rPrChange w:id="342" w:author="intesar haider" w:date="2017-08-21T22:08:00Z">
            <w:rPr>
              <w:lang w:val="en-US"/>
            </w:rPr>
          </w:rPrChange>
        </w:rPr>
        <w:t>s</w:t>
      </w:r>
      <w:r w:rsidRPr="00F73B58">
        <w:rPr>
          <w:sz w:val="24"/>
          <w:szCs w:val="24"/>
          <w:lang w:val="en-US"/>
          <w:rPrChange w:id="343" w:author="intesar haider" w:date="2017-08-21T22:08:00Z">
            <w:rPr>
              <w:lang w:val="en-US"/>
            </w:rPr>
          </w:rPrChange>
        </w:rPr>
        <w:t xml:space="preserve"> into the</w:t>
      </w:r>
      <w:r w:rsidR="00AA5411" w:rsidRPr="00F73B58">
        <w:rPr>
          <w:sz w:val="24"/>
          <w:szCs w:val="24"/>
          <w:lang w:val="en-US"/>
          <w:rPrChange w:id="34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345" w:author="intesar haider" w:date="2017-08-21T22:08:00Z">
            <w:rPr>
              <w:lang w:val="en-US"/>
            </w:rPr>
          </w:rPrChange>
        </w:rPr>
        <w:t>appropriate C</w:t>
      </w:r>
      <w:r w:rsidR="00AA5411" w:rsidRPr="00F73B58">
        <w:rPr>
          <w:sz w:val="24"/>
          <w:szCs w:val="24"/>
          <w:lang w:val="en-US"/>
          <w:rPrChange w:id="346" w:author="intesar haider" w:date="2017-08-21T22:08:00Z">
            <w:rPr>
              <w:lang w:val="en-US"/>
            </w:rPr>
          </w:rPrChange>
        </w:rPr>
        <w:t xml:space="preserve">DBS. </w:t>
      </w:r>
      <w:r w:rsidR="00B2207E" w:rsidRPr="00F73B58">
        <w:rPr>
          <w:sz w:val="24"/>
          <w:szCs w:val="24"/>
          <w:lang w:val="en-US"/>
          <w:rPrChange w:id="347" w:author="intesar haider" w:date="2017-08-21T22:08:00Z">
            <w:rPr>
              <w:lang w:val="en-US"/>
            </w:rPr>
          </w:rPrChange>
        </w:rPr>
        <w:t xml:space="preserve">This equally applies to </w:t>
      </w:r>
      <w:r w:rsidR="00AA5411" w:rsidRPr="00F73B58">
        <w:rPr>
          <w:sz w:val="24"/>
          <w:szCs w:val="24"/>
          <w:lang w:val="en-US"/>
          <w:rPrChange w:id="348" w:author="intesar haider" w:date="2017-08-21T22:08:00Z">
            <w:rPr>
              <w:lang w:val="en-US"/>
            </w:rPr>
          </w:rPrChange>
        </w:rPr>
        <w:t xml:space="preserve">UPDATE- </w:t>
      </w:r>
      <w:r w:rsidR="00B2207E" w:rsidRPr="00F73B58">
        <w:rPr>
          <w:sz w:val="24"/>
          <w:szCs w:val="24"/>
          <w:lang w:val="en-US"/>
          <w:rPrChange w:id="349" w:author="intesar haider" w:date="2017-08-21T22:08:00Z">
            <w:rPr>
              <w:lang w:val="en-US"/>
            </w:rPr>
          </w:rPrChange>
        </w:rPr>
        <w:t>a</w:t>
      </w:r>
      <w:r w:rsidR="00AA5411" w:rsidRPr="00F73B58">
        <w:rPr>
          <w:sz w:val="24"/>
          <w:szCs w:val="24"/>
          <w:lang w:val="en-US"/>
          <w:rPrChange w:id="350" w:author="intesar haider" w:date="2017-08-21T22:08:00Z">
            <w:rPr>
              <w:lang w:val="en-US"/>
            </w:rPr>
          </w:rPrChange>
        </w:rPr>
        <w:t>nd DELETE</w:t>
      </w:r>
      <w:r w:rsidR="00B2207E" w:rsidRPr="00F73B58">
        <w:rPr>
          <w:sz w:val="24"/>
          <w:szCs w:val="24"/>
          <w:lang w:val="en-US"/>
          <w:rPrChange w:id="351" w:author="intesar haider" w:date="2017-08-21T22:08:00Z">
            <w:rPr>
              <w:lang w:val="en-US"/>
            </w:rPr>
          </w:rPrChange>
        </w:rPr>
        <w:t xml:space="preserve"> statements</w:t>
      </w:r>
      <w:r w:rsidR="006776B9" w:rsidRPr="00F73B58">
        <w:rPr>
          <w:sz w:val="24"/>
          <w:szCs w:val="24"/>
          <w:lang w:val="en-US"/>
          <w:rPrChange w:id="352" w:author="intesar haider" w:date="2017-08-21T22:08:00Z">
            <w:rPr>
              <w:lang w:val="en-US"/>
            </w:rPr>
          </w:rPrChange>
        </w:rPr>
        <w:t>.</w:t>
      </w:r>
    </w:p>
    <w:p w14:paraId="6DAE4B8F" w14:textId="77777777" w:rsidR="00AA5411" w:rsidRPr="00F73B58" w:rsidRDefault="00B2207E" w:rsidP="006776B9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  <w:rPrChange w:id="35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354" w:author="intesar haider" w:date="2017-08-21T22:08:00Z">
            <w:rPr>
              <w:lang w:val="en-US"/>
            </w:rPr>
          </w:rPrChange>
        </w:rPr>
        <w:t xml:space="preserve">Processing a SELECT statement </w:t>
      </w:r>
      <w:r w:rsidR="006776B9" w:rsidRPr="00F73B58">
        <w:rPr>
          <w:sz w:val="24"/>
          <w:szCs w:val="24"/>
          <w:lang w:val="en-US"/>
          <w:rPrChange w:id="355" w:author="intesar haider" w:date="2017-08-21T22:08:00Z">
            <w:rPr>
              <w:lang w:val="en-US"/>
            </w:rPr>
          </w:rPrChange>
        </w:rPr>
        <w:t xml:space="preserve">(query) </w:t>
      </w:r>
      <w:r w:rsidRPr="00F73B58">
        <w:rPr>
          <w:sz w:val="24"/>
          <w:szCs w:val="24"/>
          <w:lang w:val="en-US"/>
          <w:rPrChange w:id="356" w:author="intesar haider" w:date="2017-08-21T22:08:00Z">
            <w:rPr>
              <w:lang w:val="en-US"/>
            </w:rPr>
          </w:rPrChange>
        </w:rPr>
        <w:t>is considerably more complex</w:t>
      </w:r>
      <w:r w:rsidR="006776B9" w:rsidRPr="00F73B58">
        <w:rPr>
          <w:sz w:val="24"/>
          <w:szCs w:val="24"/>
          <w:lang w:val="en-US"/>
          <w:rPrChange w:id="357" w:author="intesar haider" w:date="2017-08-21T22:08:00Z">
            <w:rPr>
              <w:lang w:val="en-US"/>
            </w:rPr>
          </w:rPrChange>
        </w:rPr>
        <w:t xml:space="preserve"> than DDL or DML statements,</w:t>
      </w:r>
      <w:r w:rsidRPr="00F73B58">
        <w:rPr>
          <w:sz w:val="24"/>
          <w:szCs w:val="24"/>
          <w:lang w:val="en-US"/>
          <w:rPrChange w:id="358" w:author="intesar haider" w:date="2017-08-21T22:08:00Z">
            <w:rPr>
              <w:lang w:val="en-US"/>
            </w:rPr>
          </w:rPrChange>
        </w:rPr>
        <w:t xml:space="preserve"> even if it refers to only one global table </w:t>
      </w:r>
      <w:r w:rsidR="006776B9" w:rsidRPr="00F73B58">
        <w:rPr>
          <w:sz w:val="24"/>
          <w:szCs w:val="24"/>
          <w:lang w:val="en-US"/>
          <w:rPrChange w:id="359" w:author="intesar haider" w:date="2017-08-21T22:08:00Z">
            <w:rPr>
              <w:lang w:val="en-US"/>
            </w:rPr>
          </w:rPrChange>
        </w:rPr>
        <w:t xml:space="preserve">which is partitioned. </w:t>
      </w:r>
      <w:r w:rsidR="00E454A5" w:rsidRPr="00F73B58">
        <w:rPr>
          <w:sz w:val="24"/>
          <w:szCs w:val="24"/>
          <w:lang w:val="en-US"/>
          <w:rPrChange w:id="360" w:author="intesar haider" w:date="2017-08-21T22:08:00Z">
            <w:rPr>
              <w:lang w:val="en-US"/>
            </w:rPr>
          </w:rPrChange>
        </w:rPr>
        <w:t>Things get really complicated when a query combines several global</w:t>
      </w:r>
      <w:r w:rsidR="00AA5411" w:rsidRPr="00F73B58">
        <w:rPr>
          <w:sz w:val="24"/>
          <w:szCs w:val="24"/>
          <w:lang w:val="en-US"/>
          <w:rPrChange w:id="361" w:author="intesar haider" w:date="2017-08-21T22:08:00Z">
            <w:rPr>
              <w:lang w:val="en-US"/>
            </w:rPr>
          </w:rPrChange>
        </w:rPr>
        <w:t xml:space="preserve"> </w:t>
      </w:r>
      <w:r w:rsidR="00E454A5" w:rsidRPr="00F73B58">
        <w:rPr>
          <w:sz w:val="24"/>
          <w:szCs w:val="24"/>
          <w:lang w:val="en-US"/>
          <w:rPrChange w:id="362" w:author="intesar haider" w:date="2017-08-21T22:08:00Z">
            <w:rPr>
              <w:lang w:val="en-US"/>
            </w:rPr>
          </w:rPrChange>
        </w:rPr>
        <w:t>t</w:t>
      </w:r>
      <w:r w:rsidR="00AA5411" w:rsidRPr="00F73B58">
        <w:rPr>
          <w:sz w:val="24"/>
          <w:szCs w:val="24"/>
          <w:lang w:val="en-US"/>
          <w:rPrChange w:id="363" w:author="intesar haider" w:date="2017-08-21T22:08:00Z">
            <w:rPr>
              <w:lang w:val="en-US"/>
            </w:rPr>
          </w:rPrChange>
        </w:rPr>
        <w:t>a</w:t>
      </w:r>
      <w:r w:rsidR="00814A40" w:rsidRPr="00F73B58">
        <w:rPr>
          <w:sz w:val="24"/>
          <w:szCs w:val="24"/>
          <w:lang w:val="en-US"/>
          <w:rPrChange w:id="364" w:author="intesar haider" w:date="2017-08-21T22:08:00Z">
            <w:rPr>
              <w:lang w:val="en-US"/>
            </w:rPr>
          </w:rPrChange>
        </w:rPr>
        <w:softHyphen/>
      </w:r>
      <w:r w:rsidR="00AA5411" w:rsidRPr="00F73B58">
        <w:rPr>
          <w:sz w:val="24"/>
          <w:szCs w:val="24"/>
          <w:lang w:val="en-US"/>
          <w:rPrChange w:id="365" w:author="intesar haider" w:date="2017-08-21T22:08:00Z">
            <w:rPr>
              <w:lang w:val="en-US"/>
            </w:rPr>
          </w:rPrChange>
        </w:rPr>
        <w:t>b</w:t>
      </w:r>
      <w:r w:rsidR="00E454A5" w:rsidRPr="00F73B58">
        <w:rPr>
          <w:sz w:val="24"/>
          <w:szCs w:val="24"/>
          <w:lang w:val="en-US"/>
          <w:rPrChange w:id="366" w:author="intesar haider" w:date="2017-08-21T22:08:00Z">
            <w:rPr>
              <w:lang w:val="en-US"/>
            </w:rPr>
          </w:rPrChange>
        </w:rPr>
        <w:t>les</w:t>
      </w:r>
      <w:r w:rsidR="00AA5411" w:rsidRPr="00F73B58">
        <w:rPr>
          <w:sz w:val="24"/>
          <w:szCs w:val="24"/>
          <w:lang w:val="en-US"/>
          <w:rPrChange w:id="367" w:author="intesar haider" w:date="2017-08-21T22:08:00Z">
            <w:rPr>
              <w:lang w:val="en-US"/>
            </w:rPr>
          </w:rPrChange>
        </w:rPr>
        <w:t xml:space="preserve"> </w:t>
      </w:r>
      <w:r w:rsidR="00E454A5" w:rsidRPr="00F73B58">
        <w:rPr>
          <w:sz w:val="24"/>
          <w:szCs w:val="24"/>
          <w:lang w:val="en-US"/>
          <w:rPrChange w:id="368" w:author="intesar haider" w:date="2017-08-21T22:08:00Z">
            <w:rPr>
              <w:lang w:val="en-US"/>
            </w:rPr>
          </w:rPrChange>
        </w:rPr>
        <w:t>via</w:t>
      </w:r>
      <w:r w:rsidR="00AA5411" w:rsidRPr="00F73B58">
        <w:rPr>
          <w:sz w:val="24"/>
          <w:szCs w:val="24"/>
          <w:lang w:val="en-US"/>
          <w:rPrChange w:id="369" w:author="intesar haider" w:date="2017-08-21T22:08:00Z">
            <w:rPr>
              <w:lang w:val="en-US"/>
            </w:rPr>
          </w:rPrChange>
        </w:rPr>
        <w:t xml:space="preserve"> </w:t>
      </w:r>
      <w:r w:rsidR="00E454A5" w:rsidRPr="00F73B58">
        <w:rPr>
          <w:sz w:val="24"/>
          <w:szCs w:val="24"/>
          <w:lang w:val="en-US"/>
          <w:rPrChange w:id="370" w:author="intesar haider" w:date="2017-08-21T22:08:00Z">
            <w:rPr>
              <w:lang w:val="en-US"/>
            </w:rPr>
          </w:rPrChange>
        </w:rPr>
        <w:t>j</w:t>
      </w:r>
      <w:r w:rsidR="00AA5411" w:rsidRPr="00F73B58">
        <w:rPr>
          <w:sz w:val="24"/>
          <w:szCs w:val="24"/>
          <w:lang w:val="en-US"/>
          <w:rPrChange w:id="371" w:author="intesar haider" w:date="2017-08-21T22:08:00Z">
            <w:rPr>
              <w:lang w:val="en-US"/>
            </w:rPr>
          </w:rPrChange>
        </w:rPr>
        <w:t>oin</w:t>
      </w:r>
      <w:r w:rsidR="00E454A5" w:rsidRPr="00F73B58">
        <w:rPr>
          <w:sz w:val="24"/>
          <w:szCs w:val="24"/>
          <w:lang w:val="en-US"/>
          <w:rPrChange w:id="372" w:author="intesar haider" w:date="2017-08-21T22:08:00Z">
            <w:rPr>
              <w:lang w:val="en-US"/>
            </w:rPr>
          </w:rPrChange>
        </w:rPr>
        <w:t xml:space="preserve"> operations. In this case all relevant partitions have to be addressed by appropriate queries.</w:t>
      </w:r>
    </w:p>
    <w:p w14:paraId="5295AA87" w14:textId="77777777" w:rsidR="00E454A5" w:rsidRPr="00F73B58" w:rsidRDefault="00E454A5" w:rsidP="007D3610">
      <w:pPr>
        <w:jc w:val="both"/>
        <w:rPr>
          <w:sz w:val="24"/>
          <w:szCs w:val="24"/>
          <w:lang w:val="en-US"/>
          <w:rPrChange w:id="373" w:author="intesar haider" w:date="2017-08-21T22:08:00Z">
            <w:rPr>
              <w:lang w:val="en-US"/>
            </w:rPr>
          </w:rPrChange>
        </w:rPr>
      </w:pPr>
    </w:p>
    <w:p w14:paraId="52BBE75E" w14:textId="38BCA718" w:rsidR="00E454A5" w:rsidRPr="00F73B58" w:rsidRDefault="007D3610" w:rsidP="007D3610">
      <w:pPr>
        <w:jc w:val="both"/>
        <w:rPr>
          <w:sz w:val="24"/>
          <w:szCs w:val="24"/>
          <w:lang w:val="en-US"/>
          <w:rPrChange w:id="37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375" w:author="intesar haider" w:date="2017-08-21T22:08:00Z">
            <w:rPr>
              <w:lang w:val="en-US"/>
            </w:rPr>
          </w:rPrChange>
        </w:rPr>
        <w:t>De</w:t>
      </w:r>
      <w:r w:rsidR="00814A40" w:rsidRPr="00F73B58">
        <w:rPr>
          <w:sz w:val="24"/>
          <w:szCs w:val="24"/>
          <w:lang w:val="en-US"/>
          <w:rPrChange w:id="376" w:author="intesar haider" w:date="2017-08-21T22:08:00Z">
            <w:rPr>
              <w:lang w:val="en-US"/>
            </w:rPr>
          </w:rPrChange>
        </w:rPr>
        <w:softHyphen/>
      </w:r>
      <w:r w:rsidRPr="00F73B58">
        <w:rPr>
          <w:sz w:val="24"/>
          <w:szCs w:val="24"/>
          <w:lang w:val="en-US"/>
          <w:rPrChange w:id="377" w:author="intesar haider" w:date="2017-08-21T22:08:00Z">
            <w:rPr>
              <w:lang w:val="en-US"/>
            </w:rPr>
          </w:rPrChange>
        </w:rPr>
        <w:t xml:space="preserve">tails </w:t>
      </w:r>
      <w:r w:rsidR="00E454A5" w:rsidRPr="00F73B58">
        <w:rPr>
          <w:sz w:val="24"/>
          <w:szCs w:val="24"/>
          <w:lang w:val="en-US"/>
          <w:rPrChange w:id="378" w:author="intesar haider" w:date="2017-08-21T22:08:00Z">
            <w:rPr>
              <w:lang w:val="en-US"/>
            </w:rPr>
          </w:rPrChange>
        </w:rPr>
        <w:t>have to be worked out by you before the implementation and then implemented</w:t>
      </w:r>
      <w:r w:rsidRPr="00F73B58">
        <w:rPr>
          <w:sz w:val="24"/>
          <w:szCs w:val="24"/>
          <w:lang w:val="en-US"/>
          <w:rPrChange w:id="379" w:author="intesar haider" w:date="2017-08-21T22:08:00Z">
            <w:rPr>
              <w:lang w:val="en-US"/>
            </w:rPr>
          </w:rPrChange>
        </w:rPr>
        <w:t>.</w:t>
      </w:r>
      <w:r w:rsidR="00AA5411" w:rsidRPr="00F73B58">
        <w:rPr>
          <w:sz w:val="24"/>
          <w:szCs w:val="24"/>
          <w:lang w:val="en-US"/>
          <w:rPrChange w:id="380" w:author="intesar haider" w:date="2017-08-21T22:08:00Z">
            <w:rPr>
              <w:lang w:val="en-US"/>
            </w:rPr>
          </w:rPrChange>
        </w:rPr>
        <w:t xml:space="preserve"> </w:t>
      </w:r>
      <w:r w:rsidR="00E454A5" w:rsidRPr="00F73B58">
        <w:rPr>
          <w:sz w:val="24"/>
          <w:szCs w:val="24"/>
          <w:lang w:val="en-US"/>
          <w:rPrChange w:id="381" w:author="intesar haider" w:date="2017-08-21T22:08:00Z">
            <w:rPr>
              <w:lang w:val="en-US"/>
            </w:rPr>
          </w:rPrChange>
        </w:rPr>
        <w:t>Likewise</w:t>
      </w:r>
      <w:r w:rsidR="00B66B24" w:rsidRPr="00F73B58">
        <w:rPr>
          <w:sz w:val="24"/>
          <w:szCs w:val="24"/>
          <w:lang w:val="en-US"/>
          <w:rPrChange w:id="382" w:author="intesar haider" w:date="2017-08-21T22:08:00Z">
            <w:rPr>
              <w:lang w:val="en-US"/>
            </w:rPr>
          </w:rPrChange>
        </w:rPr>
        <w:t>,</w:t>
      </w:r>
      <w:r w:rsidR="00E454A5" w:rsidRPr="00F73B58">
        <w:rPr>
          <w:sz w:val="24"/>
          <w:szCs w:val="24"/>
          <w:lang w:val="en-US"/>
          <w:rPrChange w:id="383" w:author="intesar haider" w:date="2017-08-21T22:08:00Z">
            <w:rPr>
              <w:lang w:val="en-US"/>
            </w:rPr>
          </w:rPrChange>
        </w:rPr>
        <w:t xml:space="preserve"> meta data</w:t>
      </w:r>
      <w:r w:rsidR="00AA5411" w:rsidRPr="00F73B58">
        <w:rPr>
          <w:sz w:val="24"/>
          <w:szCs w:val="24"/>
          <w:lang w:val="en-US"/>
          <w:rPrChange w:id="384" w:author="intesar haider" w:date="2017-08-21T22:08:00Z">
            <w:rPr>
              <w:lang w:val="en-US"/>
            </w:rPr>
          </w:rPrChange>
        </w:rPr>
        <w:t xml:space="preserve">, </w:t>
      </w:r>
      <w:r w:rsidR="00E454A5" w:rsidRPr="00F73B58">
        <w:rPr>
          <w:sz w:val="24"/>
          <w:szCs w:val="24"/>
          <w:lang w:val="en-US"/>
          <w:rPrChange w:id="385" w:author="intesar haider" w:date="2017-08-21T22:08:00Z">
            <w:rPr>
              <w:lang w:val="en-US"/>
            </w:rPr>
          </w:rPrChange>
        </w:rPr>
        <w:t xml:space="preserve">required to describe the (vertical and or horizontal) partitioning of global tables over the </w:t>
      </w:r>
      <w:proofErr w:type="spellStart"/>
      <w:r w:rsidR="00E454A5" w:rsidRPr="00F73B58">
        <w:rPr>
          <w:sz w:val="24"/>
          <w:szCs w:val="24"/>
          <w:lang w:val="en-US"/>
          <w:rPrChange w:id="386" w:author="intesar haider" w:date="2017-08-21T22:08:00Z">
            <w:rPr>
              <w:lang w:val="en-US"/>
            </w:rPr>
          </w:rPrChange>
        </w:rPr>
        <w:t>CDBSes</w:t>
      </w:r>
      <w:proofErr w:type="spellEnd"/>
      <w:r w:rsidR="00E454A5" w:rsidRPr="00F73B58">
        <w:rPr>
          <w:sz w:val="24"/>
          <w:szCs w:val="24"/>
          <w:lang w:val="en-US"/>
          <w:rPrChange w:id="387" w:author="intesar haider" w:date="2017-08-21T22:08:00Z">
            <w:rPr>
              <w:lang w:val="en-US"/>
            </w:rPr>
          </w:rPrChange>
        </w:rPr>
        <w:t xml:space="preserve"> in the federation, need to be designed and implemented.</w:t>
      </w:r>
      <w:r w:rsidR="008009BC" w:rsidRPr="00F73B58">
        <w:rPr>
          <w:sz w:val="24"/>
          <w:szCs w:val="24"/>
          <w:lang w:val="en-US"/>
          <w:rPrChange w:id="388" w:author="intesar haider" w:date="2017-08-21T22:08:00Z">
            <w:rPr>
              <w:lang w:val="en-US"/>
            </w:rPr>
          </w:rPrChange>
        </w:rPr>
        <w:t xml:space="preserve"> Th</w:t>
      </w:r>
      <w:r w:rsidR="00A8202F" w:rsidRPr="00F73B58">
        <w:rPr>
          <w:sz w:val="24"/>
          <w:szCs w:val="24"/>
          <w:lang w:val="en-US"/>
          <w:rPrChange w:id="389" w:author="intesar haider" w:date="2017-08-21T22:08:00Z">
            <w:rPr>
              <w:lang w:val="en-US"/>
            </w:rPr>
          </w:rPrChange>
        </w:rPr>
        <w:t>ese meta data should be stored i</w:t>
      </w:r>
      <w:r w:rsidR="008009BC" w:rsidRPr="00F73B58">
        <w:rPr>
          <w:sz w:val="24"/>
          <w:szCs w:val="24"/>
          <w:lang w:val="en-US"/>
          <w:rPrChange w:id="390" w:author="intesar haider" w:date="2017-08-21T22:08:00Z">
            <w:rPr>
              <w:lang w:val="en-US"/>
            </w:rPr>
          </w:rPrChange>
        </w:rPr>
        <w:t xml:space="preserve">n either one or all databases to later enable your statement parser to </w:t>
      </w:r>
      <w:r w:rsidR="00A8202F" w:rsidRPr="00F73B58">
        <w:rPr>
          <w:sz w:val="24"/>
          <w:szCs w:val="24"/>
          <w:lang w:val="en-US"/>
          <w:rPrChange w:id="391" w:author="intesar haider" w:date="2017-08-21T22:08:00Z">
            <w:rPr>
              <w:lang w:val="en-US"/>
            </w:rPr>
          </w:rPrChange>
        </w:rPr>
        <w:t xml:space="preserve">identify and </w:t>
      </w:r>
      <w:r w:rsidR="008009BC" w:rsidRPr="00F73B58">
        <w:rPr>
          <w:sz w:val="24"/>
          <w:szCs w:val="24"/>
          <w:lang w:val="en-US"/>
          <w:rPrChange w:id="392" w:author="intesar haider" w:date="2017-08-21T22:08:00Z">
            <w:rPr>
              <w:lang w:val="en-US"/>
            </w:rPr>
          </w:rPrChange>
        </w:rPr>
        <w:t xml:space="preserve">locate all the partitions to be </w:t>
      </w:r>
      <w:r w:rsidR="00A8202F" w:rsidRPr="00F73B58">
        <w:rPr>
          <w:sz w:val="24"/>
          <w:szCs w:val="24"/>
          <w:lang w:val="en-US"/>
          <w:rPrChange w:id="393" w:author="intesar haider" w:date="2017-08-21T22:08:00Z">
            <w:rPr>
              <w:lang w:val="en-US"/>
            </w:rPr>
          </w:rPrChange>
        </w:rPr>
        <w:t>queried to generate the global result of a SELECT statement. The design of the format of these meat data (the catalogue of the FDBS) is part of this exercise and to your discretion.</w:t>
      </w:r>
    </w:p>
    <w:p w14:paraId="0DA7D153" w14:textId="77777777" w:rsidR="00E454A5" w:rsidRPr="00F73B58" w:rsidRDefault="00E454A5" w:rsidP="007D3610">
      <w:pPr>
        <w:jc w:val="both"/>
        <w:rPr>
          <w:sz w:val="24"/>
          <w:szCs w:val="24"/>
          <w:lang w:val="en-US"/>
          <w:rPrChange w:id="394" w:author="intesar haider" w:date="2017-08-21T22:08:00Z">
            <w:rPr>
              <w:lang w:val="en-US"/>
            </w:rPr>
          </w:rPrChange>
        </w:rPr>
      </w:pPr>
    </w:p>
    <w:p w14:paraId="7A161E43" w14:textId="77777777" w:rsidR="00637A6D" w:rsidRPr="00F73B58" w:rsidRDefault="00E454A5" w:rsidP="007D3610">
      <w:pPr>
        <w:jc w:val="both"/>
        <w:rPr>
          <w:sz w:val="24"/>
          <w:szCs w:val="24"/>
          <w:lang w:val="en-US"/>
          <w:rPrChange w:id="39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396" w:author="intesar haider" w:date="2017-08-21T22:08:00Z">
            <w:rPr>
              <w:lang w:val="en-US"/>
            </w:rPr>
          </w:rPrChange>
        </w:rPr>
        <w:t xml:space="preserve">Evidently, it is not expected that you </w:t>
      </w:r>
      <w:r w:rsidR="009556A1" w:rsidRPr="00F73B58">
        <w:rPr>
          <w:sz w:val="24"/>
          <w:szCs w:val="24"/>
          <w:lang w:val="en-US"/>
          <w:rPrChange w:id="397" w:author="intesar haider" w:date="2017-08-21T22:08:00Z">
            <w:rPr>
              <w:lang w:val="en-US"/>
            </w:rPr>
          </w:rPrChange>
        </w:rPr>
        <w:t>accomplish the above mentioned tasks in a fully general and complete way.</w:t>
      </w:r>
      <w:r w:rsidR="00AA5411" w:rsidRPr="00F73B58">
        <w:rPr>
          <w:sz w:val="24"/>
          <w:szCs w:val="24"/>
          <w:lang w:val="en-US"/>
          <w:rPrChange w:id="398" w:author="intesar haider" w:date="2017-08-21T22:08:00Z">
            <w:rPr>
              <w:lang w:val="en-US"/>
            </w:rPr>
          </w:rPrChange>
        </w:rPr>
        <w:t xml:space="preserve"> </w:t>
      </w:r>
      <w:r w:rsidR="009556A1" w:rsidRPr="00F73B58">
        <w:rPr>
          <w:sz w:val="24"/>
          <w:szCs w:val="24"/>
          <w:lang w:val="en-US"/>
          <w:rPrChange w:id="399" w:author="intesar haider" w:date="2017-08-21T22:08:00Z">
            <w:rPr>
              <w:lang w:val="en-US"/>
            </w:rPr>
          </w:rPrChange>
        </w:rPr>
        <w:t>Therefore the minimum required functionality will be specified below as complete and as detailed as possible.</w:t>
      </w:r>
    </w:p>
    <w:p w14:paraId="3D93EAA0" w14:textId="77777777" w:rsidR="009556A1" w:rsidRPr="00F73B58" w:rsidRDefault="009556A1" w:rsidP="007D3610">
      <w:pPr>
        <w:jc w:val="both"/>
        <w:rPr>
          <w:sz w:val="24"/>
          <w:szCs w:val="24"/>
          <w:lang w:val="en-US"/>
          <w:rPrChange w:id="400" w:author="intesar haider" w:date="2017-08-21T22:08:00Z">
            <w:rPr>
              <w:lang w:val="en-US"/>
            </w:rPr>
          </w:rPrChange>
        </w:rPr>
      </w:pPr>
    </w:p>
    <w:p w14:paraId="6E9CC062" w14:textId="77777777" w:rsidR="009556A1" w:rsidRPr="00F73B58" w:rsidRDefault="009556A1" w:rsidP="007D3610">
      <w:pPr>
        <w:jc w:val="both"/>
        <w:rPr>
          <w:sz w:val="24"/>
          <w:szCs w:val="24"/>
          <w:lang w:val="en-US"/>
          <w:rPrChange w:id="401" w:author="intesar haider" w:date="2017-08-21T22:08:00Z">
            <w:rPr>
              <w:lang w:val="en-US"/>
            </w:rPr>
          </w:rPrChange>
        </w:rPr>
      </w:pPr>
    </w:p>
    <w:p w14:paraId="0E8D5BA7" w14:textId="77777777" w:rsidR="00E85036" w:rsidRPr="00F73B58" w:rsidRDefault="00105C24">
      <w:pPr>
        <w:jc w:val="both"/>
        <w:rPr>
          <w:sz w:val="24"/>
          <w:szCs w:val="24"/>
          <w:rPrChange w:id="402" w:author="intesar haider" w:date="2017-08-21T22:08:00Z">
            <w:rPr/>
          </w:rPrChange>
        </w:rPr>
      </w:pPr>
      <w:r w:rsidRPr="00F73B58">
        <w:rPr>
          <w:noProof/>
          <w:sz w:val="24"/>
          <w:szCs w:val="24"/>
          <w:lang w:val="en-GB" w:eastAsia="en-GB"/>
          <w:rPrChange w:id="403" w:author="intesar haider" w:date="2017-08-21T22:08:00Z">
            <w:rPr>
              <w:noProof/>
              <w:lang w:val="en-GB" w:eastAsia="en-GB"/>
            </w:rPr>
          </w:rPrChange>
        </w:rPr>
        <mc:AlternateContent>
          <mc:Choice Requires="wpc">
            <w:drawing>
              <wp:inline distT="0" distB="0" distL="0" distR="0" wp14:anchorId="40E06701" wp14:editId="7BDC740A">
                <wp:extent cx="5943600" cy="3581400"/>
                <wp:effectExtent l="0" t="0" r="4445" b="3810"/>
                <wp:docPr id="29" name="Zeichenbereich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93700" y="1338800"/>
                            <a:ext cx="3354000" cy="83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900F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FDBS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43100" y="609300"/>
                            <a:ext cx="914600" cy="533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CD009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next</w:t>
                              </w:r>
                            </w:p>
                            <w:p w14:paraId="60D59DF1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getInt</w:t>
                              </w:r>
                            </w:p>
                            <w:p w14:paraId="7E191AFC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28400" y="609300"/>
                            <a:ext cx="913900" cy="53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086A6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executeQuery</w:t>
                              </w:r>
                            </w:p>
                            <w:p w14:paraId="6A3A7567" w14:textId="77777777" w:rsidR="003615A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executeUpdate</w:t>
                              </w:r>
                            </w:p>
                            <w:p w14:paraId="5FB6EE39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6500" y="2514400"/>
                            <a:ext cx="9147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0A03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 xml:space="preserve">CDBS </w:t>
                              </w:r>
                              <w:r>
                                <w:t>1</w:t>
                              </w:r>
                            </w:p>
                            <w:p w14:paraId="7E3F2037" w14:textId="77777777" w:rsidR="003615A6" w:rsidRDefault="003615A6" w:rsidP="00CB319A"/>
                            <w:p w14:paraId="56C3CDB3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(oralv8a)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85800" y="2514400"/>
                            <a:ext cx="913800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792B3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2</w:t>
                              </w:r>
                            </w:p>
                            <w:p w14:paraId="7B03C7CC" w14:textId="77777777" w:rsidR="003615A6" w:rsidRDefault="003615A6" w:rsidP="00CB319A"/>
                            <w:p w14:paraId="5B14D72B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(oralv9a)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05000" y="2514400"/>
                            <a:ext cx="913900" cy="91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F5586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CDBS 3</w:t>
                              </w:r>
                            </w:p>
                            <w:p w14:paraId="7340C76C" w14:textId="77777777" w:rsidR="003615A6" w:rsidRDefault="003615A6" w:rsidP="00CB319A"/>
                            <w:p w14:paraId="172F80F5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>(oralv10a)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37800" y="2286400"/>
                            <a:ext cx="4115200" cy="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28900" y="2210100"/>
                            <a:ext cx="610000" cy="27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41B0B" w14:textId="77777777" w:rsidR="003615A6" w:rsidRDefault="003615A6" w:rsidP="00CB319A">
                              <w:r>
                                <w:t>JDBC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37800" y="1066900"/>
                            <a:ext cx="41152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99800" y="152500"/>
                            <a:ext cx="2362600" cy="45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C25A4" w14:textId="77777777" w:rsidR="003615A6" w:rsidRDefault="003615A6" w:rsidP="00CB319A">
                              <w:pPr>
                                <w:jc w:val="center"/>
                              </w:pPr>
                              <w:r>
                                <w:t xml:space="preserve">Java </w:t>
                              </w:r>
                              <w:r>
                                <w:t>application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590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200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7337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685600"/>
                            <a:ext cx="914600" cy="2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AD082" w14:textId="77777777" w:rsidR="003615A6" w:rsidRPr="00E85036" w:rsidRDefault="003615A6" w:rsidP="00CB319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E85036">
                                <w:rPr>
                                  <w:sz w:val="16"/>
                                  <w:szCs w:val="16"/>
                                </w:rPr>
                                <w:t>getConnection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28400" y="609300"/>
                            <a:ext cx="0" cy="61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105700" y="914400"/>
                            <a:ext cx="609200" cy="27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D3802" w14:textId="77777777" w:rsidR="003615A6" w:rsidRDefault="003615A6" w:rsidP="00CB319A">
                              <w:r>
                                <w:t>FJDBC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828400" y="1219500"/>
                            <a:ext cx="0" cy="45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3800" y="1676200"/>
                            <a:ext cx="3046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828400" y="1676200"/>
                            <a:ext cx="6860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905200" y="1676200"/>
                            <a:ext cx="1981200" cy="838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219500"/>
                            <a:ext cx="0" cy="304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523700"/>
                            <a:ext cx="0" cy="99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590400" y="1523700"/>
                            <a:ext cx="1447900" cy="990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3733700" y="1219500"/>
                            <a:ext cx="0" cy="685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500" y="1905100"/>
                            <a:ext cx="1981200" cy="609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200400" y="1219500"/>
                            <a:ext cx="0" cy="304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E06701" id="Zeichenbereich 3" o:spid="_x0000_s1026" editas="canvas" style="width:468pt;height:282pt;mso-position-horizontal-relative:char;mso-position-vertical-relative:line" coordsize="59436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5814;visibility:visible;mso-wrap-style:square">
                  <v:fill o:detectmouseclick="t"/>
                  <v:path o:connecttype="none"/>
                </v:shape>
                <v:rect id="Rectangle 10" o:spid="_x0000_s1028" style="position:absolute;left:10937;top:13388;width:33540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14:paraId="1B8900F6" w14:textId="77777777" w:rsidR="003615A6" w:rsidRDefault="003615A6" w:rsidP="00CB319A">
                        <w:pPr>
                          <w:jc w:val="center"/>
                        </w:pPr>
                        <w:r>
                          <w:t>FDBS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27431;top:6093;width:9146;height:5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14:paraId="1F4CD009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next</w:t>
                        </w:r>
                      </w:p>
                      <w:p w14:paraId="60D59DF1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getInt</w:t>
                        </w:r>
                      </w:p>
                      <w:p w14:paraId="7E191AFC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etc.</w:t>
                        </w:r>
                      </w:p>
                    </w:txbxContent>
                  </v:textbox>
                </v:shape>
                <v:shape id="Text Box 18" o:spid="_x0000_s1030" type="#_x0000_t202" style="position:absolute;left:18284;top:6093;width:9139;height:5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14:paraId="770086A6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executeQuery</w:t>
                        </w:r>
                      </w:p>
                      <w:p w14:paraId="6A3A7567" w14:textId="77777777" w:rsidR="003615A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executeUpdate</w:t>
                        </w:r>
                      </w:p>
                      <w:p w14:paraId="5FB6EE39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etc.</w:t>
                        </w:r>
                      </w:p>
                    </w:txbxContent>
                  </v:textbox>
                </v:shape>
                <v:rect id="Rectangle 4" o:spid="_x0000_s1031" style="position:absolute;left:10665;top:25144;width:9147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14:paraId="64F0A036" w14:textId="77777777" w:rsidR="003615A6" w:rsidRDefault="003615A6" w:rsidP="00CB319A">
                        <w:pPr>
                          <w:jc w:val="center"/>
                        </w:pPr>
                        <w:r>
                          <w:t>CDBS 1</w:t>
                        </w:r>
                      </w:p>
                      <w:p w14:paraId="7E3F2037" w14:textId="77777777" w:rsidR="003615A6" w:rsidRDefault="003615A6" w:rsidP="00CB319A"/>
                      <w:p w14:paraId="56C3CDB3" w14:textId="77777777" w:rsidR="003615A6" w:rsidRDefault="003615A6" w:rsidP="00CB319A">
                        <w:pPr>
                          <w:jc w:val="center"/>
                        </w:pPr>
                        <w:r>
                          <w:t>(oralv8a)</w:t>
                        </w:r>
                      </w:p>
                    </w:txbxContent>
                  </v:textbox>
                </v:rect>
                <v:rect id="Rectangle 5" o:spid="_x0000_s1032" style="position:absolute;left:22858;top:25144;width:9138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14:paraId="7C3792B3" w14:textId="77777777" w:rsidR="003615A6" w:rsidRDefault="003615A6" w:rsidP="00CB319A">
                        <w:pPr>
                          <w:jc w:val="center"/>
                        </w:pPr>
                        <w:r>
                          <w:t>CDBS 2</w:t>
                        </w:r>
                      </w:p>
                      <w:p w14:paraId="7B03C7CC" w14:textId="77777777" w:rsidR="003615A6" w:rsidRDefault="003615A6" w:rsidP="00CB319A"/>
                      <w:p w14:paraId="5B14D72B" w14:textId="77777777" w:rsidR="003615A6" w:rsidRDefault="003615A6" w:rsidP="00CB319A">
                        <w:pPr>
                          <w:jc w:val="center"/>
                        </w:pPr>
                        <w:r>
                          <w:t>(oralv9a)</w:t>
                        </w:r>
                      </w:p>
                    </w:txbxContent>
                  </v:textbox>
                </v:rect>
                <v:rect id="Rectangle 6" o:spid="_x0000_s1033" style="position:absolute;left:35050;top:25144;width:9139;height:9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14:paraId="1CBF5586" w14:textId="77777777" w:rsidR="003615A6" w:rsidRDefault="003615A6" w:rsidP="00CB319A">
                        <w:pPr>
                          <w:jc w:val="center"/>
                        </w:pPr>
                        <w:r>
                          <w:t>CDBS 3</w:t>
                        </w:r>
                      </w:p>
                      <w:p w14:paraId="7340C76C" w14:textId="77777777" w:rsidR="003615A6" w:rsidRDefault="003615A6" w:rsidP="00CB319A"/>
                      <w:p w14:paraId="172F80F5" w14:textId="77777777" w:rsidR="003615A6" w:rsidRDefault="003615A6" w:rsidP="00CB319A">
                        <w:pPr>
                          <w:jc w:val="center"/>
                        </w:pPr>
                        <w:r>
                          <w:t>(oralv10a)</w:t>
                        </w:r>
                      </w:p>
                    </w:txbxContent>
                  </v:textbox>
                </v:rect>
                <v:line id="Line 8" o:spid="_x0000_s1034" style="position:absolute;visibility:visible;mso-wrap-style:square" from="8378,22864" to="49530,2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shape id="Text Box 9" o:spid="_x0000_s1035" type="#_x0000_t202" style="position:absolute;left:50289;top:22101;width:6100;height:2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1B041B0B" w14:textId="77777777" w:rsidR="003615A6" w:rsidRDefault="003615A6" w:rsidP="00CB319A">
                        <w:r>
                          <w:t>JDBC</w:t>
                        </w:r>
                      </w:p>
                    </w:txbxContent>
                  </v:textbox>
                </v:shape>
                <v:line id="Line 11" o:spid="_x0000_s1036" style="position:absolute;visibility:visible;mso-wrap-style:square" from="8378,10669" to="49530,10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rect id="Rectangle 12" o:spid="_x0000_s1037" style="position:absolute;left:15998;top:1525;width:23626;height:4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14:paraId="759C25A4" w14:textId="77777777" w:rsidR="003615A6" w:rsidRDefault="003615A6" w:rsidP="00CB319A">
                        <w:pPr>
                          <w:jc w:val="center"/>
                        </w:pPr>
                        <w:r>
                          <w:t>Java application program</w:t>
                        </w:r>
                      </w:p>
                    </w:txbxContent>
                  </v:textbox>
                </v:rect>
                <v:line id="Line 14" o:spid="_x0000_s1038" style="position:absolute;visibility:visible;mso-wrap-style:square" from="25904,6093" to="25904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15" o:spid="_x0000_s1039" style="position:absolute;visibility:visible;mso-wrap-style:square" from="32004,6093" to="32004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6" o:spid="_x0000_s1040" style="position:absolute;visibility:visible;mso-wrap-style:square" from="37337,6093" to="37337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shape id="Text Box 17" o:spid="_x0000_s1041" type="#_x0000_t202" style="position:absolute;left:9906;top:6856;width:9146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Gkr8A&#10;AADbAAAADwAAAGRycy9kb3ducmV2LnhtbERPy6rCMBDdX/AfwghuLpoq3qrVKCoobn18wNiMbbGZ&#10;lCba+vdGEO5uDuc5i1VrSvGk2hWWFQwHEQji1OqCMwWX864/BeE8ssbSMil4kYPVsvOzwETbho/0&#10;PPlMhBB2CSrIva8SKV2ak0E3sBVx4G62NugDrDOpa2xCuCnlKIpiabDg0JBjRduc0vvpYRTcDs3v&#10;36y57v1lchzHGywm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xMaSvwAAANsAAAAPAAAAAAAAAAAAAAAAAJgCAABkcnMvZG93bnJl&#10;di54bWxQSwUGAAAAAAQABAD1AAAAhAMAAAAA&#10;" stroked="f">
                  <v:textbox>
                    <w:txbxContent>
                      <w:p w14:paraId="43FAD082" w14:textId="77777777" w:rsidR="003615A6" w:rsidRPr="00E85036" w:rsidRDefault="003615A6" w:rsidP="00CB319A">
                        <w:pPr>
                          <w:rPr>
                            <w:sz w:val="16"/>
                            <w:szCs w:val="16"/>
                          </w:rPr>
                        </w:pPr>
                        <w:r w:rsidRPr="00E85036">
                          <w:rPr>
                            <w:sz w:val="16"/>
                            <w:szCs w:val="16"/>
                          </w:rPr>
                          <w:t>getConnection</w:t>
                        </w:r>
                      </w:p>
                    </w:txbxContent>
                  </v:textbox>
                </v:shape>
                <v:line id="Line 13" o:spid="_x0000_s1042" style="position:absolute;visibility:visible;mso-wrap-style:square" from="18284,6093" to="18284,1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shape id="Text Box 20" o:spid="_x0000_s1043" type="#_x0000_t202" style="position:absolute;left:51057;top:9144;width:6092;height:2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14:paraId="7F1D3802" w14:textId="77777777" w:rsidR="003615A6" w:rsidRDefault="003615A6" w:rsidP="00CB319A">
                        <w:r>
                          <w:t>FJDBC</w:t>
                        </w:r>
                      </w:p>
                    </w:txbxContent>
                  </v:textbox>
                </v:shape>
                <v:line id="Line 22" o:spid="_x0000_s1044" style="position:absolute;visibility:visible;mso-wrap-style:square" from="18284,12195" to="18284,1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UtRMMAAADbAAAADwAAAGRycy9kb3ducmV2LnhtbESPQYvCMBCF78L+hzALe9NUD6Jdo4gg&#10;eNAVrex5aMa22kxqEmv3328EwdsM78373swWnalFS85XlhUMBwkI4tzqigsFp2zdn4DwAVljbZkU&#10;/JGHxfyjN8NU2wcfqD2GQsQQ9ikqKENoUil9XpJBP7ANcdTO1hkMcXWF1A4fMdzUcpQkY2mw4kgo&#10;saFVSfn1eDeRmxdbd/u9XLvNebdd37id/mR7pb4+u+U3iEBdeJtf1xsd60/h+Usc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lLUTDAAAA2wAAAA8AAAAAAAAAAAAA&#10;AAAAoQIAAGRycy9kb3ducmV2LnhtbFBLBQYAAAAABAAEAPkAAACRAwAAAAA=&#10;">
                  <v:stroke dashstyle="dash"/>
                </v:line>
                <v:line id="Line 23" o:spid="_x0000_s1045" style="position:absolute;flip:x;visibility:visible;mso-wrap-style:square" from="15238,16762" to="1828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DkHMQAAADbAAAADwAAAGRycy9kb3ducmV2LnhtbESPTWvDMAyG74P9B6PBbqvTwEbJ6pQx&#10;GOxQOpr2sKOIlY82lkPstO6/nw6DHsWr99Gj9Sa5QV1oCr1nA8tFBoq49rbn1sDx8PWyAhUissXB&#10;Mxm4UYBN+fiwxsL6K+/pUsVWCYRDgQa6GMdC61B35DAs/EgsWeMnh1HGqdV2wqvA3aDzLHvTDnuW&#10;Cx2O9NlRfa5mJxqv83BIy3mb429q935XNT+nmzHPT+njHVSkFO/L/+1vayAXe/lFAK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AOQcxAAAANsAAAAPAAAAAAAAAAAA&#10;AAAAAKECAABkcnMvZG93bnJldi54bWxQSwUGAAAAAAQABAD5AAAAkgMAAAAA&#10;">
                  <v:stroke dashstyle="dash" endarrow="block"/>
                </v:line>
                <v:line id="Line 24" o:spid="_x0000_s1046" style="position:absolute;visibility:visible;mso-wrap-style:square" from="18284,16762" to="2514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yScUAAADbAAAADwAAAGRycy9kb3ducmV2LnhtbESPT2vCQBTE7wW/w/IKvekmKdQaXUWF&#10;QortoVY8P7LPJDT7NmQ3f+qndwtCj8PM/IZZbUZTi55aV1lWEM8iEMS51RUXCk7fb9NXEM4ja6wt&#10;k4JfcrBZTx5WmGo78Bf1R1+IAGGXooLS+yaV0uUlGXQz2xAH72Jbgz7ItpC6xSHATS2TKHqRBisO&#10;CyU2tC8p/zl2RsGh89f56fyMH/GueM8Piww/55lST4/jdgnC0+j/w/d2phUkMfx9CT9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oyScUAAADbAAAADwAAAAAAAAAA&#10;AAAAAAChAgAAZHJzL2Rvd25yZXYueG1sUEsFBgAAAAAEAAQA+QAAAJMDAAAAAA==&#10;">
                  <v:stroke dashstyle="dash" endarrow="block"/>
                </v:line>
                <v:line id="Line 25" o:spid="_x0000_s1047" style="position:absolute;visibility:visible;mso-wrap-style:square" from="19052,16762" to="3886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isPsUAAADbAAAADwAAAGRycy9kb3ducmV2LnhtbESPQWvCQBSE7wX/w/IKvenGFJoaXUWF&#10;QkraQ614fmSfSWj2bciuSeqvdwtCj8PMfMOsNqNpRE+dqy0rmM8iEMSF1TWXCo7fb9NXEM4ja2ws&#10;k4JfcrBZTx5WmGo78Bf1B1+KAGGXooLK+zaV0hUVGXQz2xIH72w7gz7IrpS6wyHATSPjKHqRBmsO&#10;CxW2tK+o+DlcjIL84q/J8fSMH/Nd+V7kiww/k0ypp8dxuwThafT/4Xs70wriGP6+hB8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isPsUAAADbAAAADwAAAAAAAAAA&#10;AAAAAAChAgAAZHJzL2Rvd25yZXYueG1sUEsFBgAAAAAEAAQA+QAAAJMDAAAAAA==&#10;">
                  <v:stroke dashstyle="dash" endarrow="block"/>
                </v:line>
                <v:line id="Line 26" o:spid="_x0000_s1048" style="position:absolute;visibility:visible;mso-wrap-style:square" from="25904,12195" to="25904,1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QE8QAAADbAAAADwAAAGRycy9kb3ducmV2LnhtbESPX2vCMBTF34V9h3AHe9N0DkSrUcZA&#10;6EPnsI49X5prW21uapK13bdfBgMfD+fPj7PZjaYVPTnfWFbwPEtAEJdWN1wp+Dztp0sQPiBrbC2T&#10;gh/ysNs+TDaYajvwkfoiVCKOsE9RQR1Cl0rpy5oM+pntiKN3ts5giNJVUjsc4rhp5TxJFtJgw5FQ&#10;Y0dvNZXX4ttEblnl7vZ1uY7Z+T3f37hfHU4fSj09jq9rEIHGcA//tzOtYP4Cf1/iD5D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dATxAAAANsAAAAPAAAAAAAAAAAA&#10;AAAAAKECAABkcnMvZG93bnJldi54bWxQSwUGAAAAAAQABAD5AAAAkgMAAAAA&#10;">
                  <v:stroke dashstyle="dash"/>
                </v:line>
                <v:line id="Line 27" o:spid="_x0000_s1049" style="position:absolute;visibility:visible;mso-wrap-style:square" from="25904,15237" to="2590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2R0cQAAADbAAAADwAAAGRycy9kb3ducmV2LnhtbESPT4vCMBTE7wt+h/AEb2uqLqtWo6gg&#10;VNSDf/D8aJ5tsXkpTdSun36zsOBxmJnfMNN5Y0rxoNoVlhX0uhEI4tTqgjMF59P6cwTCeWSNpWVS&#10;8EMO5rPWxxRjbZ98oMfRZyJA2MWoIPe+iqV0aU4GXddWxMG72tqgD7LOpK7xGeCmlP0o+pYGCw4L&#10;OVa0yim9He9GwfbuX8PzZYC73jLbpNtxgvtholSn3SwmIDw1/h3+bydaQf8L/r6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/ZHRxAAAANsAAAAPAAAAAAAAAAAA&#10;AAAAAKECAABkcnMvZG93bnJldi54bWxQSwUGAAAAAAQABAD5AAAAkgMAAAAA&#10;">
                  <v:stroke dashstyle="dash" endarrow="block"/>
                </v:line>
                <v:line id="Line 28" o:spid="_x0000_s1050" style="position:absolute;visibility:visible;mso-wrap-style:square" from="25904,15237" to="40383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E0SsQAAADbAAAADwAAAGRycy9kb3ducmV2LnhtbESPT4vCMBTE7wt+h/AEb2uqsqtWo6gg&#10;VNSDf/D8aJ5tsXkpTdSun36zsOBxmJnfMNN5Y0rxoNoVlhX0uhEI4tTqgjMF59P6cwTCeWSNpWVS&#10;8EMO5rPWxxRjbZ98oMfRZyJA2MWoIPe+iqV0aU4GXddWxMG72tqgD7LOpK7xGeCmlP0o+pYGCw4L&#10;OVa0yim9He9GwfbuX8PzZYC73jLbpNtxgvtholSn3SwmIDw1/h3+bydaQf8L/r6EHyB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sTRKxAAAANsAAAAPAAAAAAAAAAAA&#10;AAAAAKECAABkcnMvZG93bnJldi54bWxQSwUGAAAAAAQABAD5AAAAkgMAAAAA&#10;">
                  <v:stroke dashstyle="dash" endarrow="block"/>
                </v:line>
                <v:line id="Line 29" o:spid="_x0000_s1051" style="position:absolute;visibility:visible;mso-wrap-style:square" from="37337,12195" to="37337,19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Zzi8IAAADbAAAADwAAAGRycy9kb3ducmV2LnhtbESPzYrCMBSF98K8Q7gD7jQdF6Ido4gg&#10;uNARrbi+NNe2Y3NTk0ztvL0RBJeH8/NxZovO1KIl5yvLCr6GCQji3OqKCwWnbD2YgPABWWNtmRT8&#10;k4fF/KM3w1TbOx+oPYZCxBH2KSooQ2hSKX1ekkE/tA1x9C7WGQxRukJqh/c4bmo5SpKxNFhxJJTY&#10;0Kqk/Hr8M5GbF1t3O/9eu81lt13fuJ3+ZHul+p/d8htEoC68w6/2RisYjeH5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Zzi8IAAADbAAAADwAAAAAAAAAAAAAA&#10;AAChAgAAZHJzL2Rvd25yZXYueG1sUEsFBgAAAAAEAAQA+QAAAJADAAAAAA==&#10;">
                  <v:stroke dashstyle="dash"/>
                </v:line>
                <v:line id="Line 31" o:spid="_x0000_s1052" style="position:absolute;flip:x;visibility:visible;mso-wrap-style:square" from="17525,19051" to="37337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l8aMMAAADbAAAADwAAAGRycy9kb3ducmV2LnhtbESPQYvCMBCF7wv+hzCCtzW14CrVKCII&#10;e1h2sXrwODRjW20mpUk1/vuNIHh8vHnfm7dcB9OIG3WutqxgMk5AEBdW11wqOB52n3MQziNrbCyT&#10;ggc5WK8GH0vMtL3znm65L0WEsMtQQeV9m0npiooMurFtiaN3tp1BH2VXSt3hPcJNI9Mk+ZIGa44N&#10;Fba0rai45r2Jb0z75hAm/U+Kp1Du7W9+/rs8lBoNw2YBwlPw7+NX+lsrSGfw3BIB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pfGjDAAAA2wAAAA8AAAAAAAAAAAAA&#10;AAAAoQIAAGRycy9kb3ducmV2LnhtbFBLBQYAAAAABAAEAPkAAACRAwAAAAA=&#10;">
                  <v:stroke dashstyle="dash" endarrow="block"/>
                </v:line>
                <v:line id="Line 32" o:spid="_x0000_s1053" style="position:absolute;visibility:visible;mso-wrap-style:square" from="32004,12195" to="32004,15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VCYsAAAADbAAAADwAAAGRycy9kb3ducmV2LnhtbERPTWvCQBC9F/wPywje6kYPRVNXKQXB&#10;g1WqpechOyap2dm4u8b4751DwePjfS9WvWtURyHWng1Mxhko4sLbmksDP8f16wxUTMgWG89k4E4R&#10;VsvBywJz62/8Td0hlUpCOOZooEqpzbWORUUO49i3xMKdfHCYBIZS24A3CXeNnmbZm3ZYszRU2NJn&#10;RcX5cHXSW5TbcPn9O/eb09d2feFuvjvujRkN+493UIn69BT/uzfWwFTGyhf5AXr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FQmLAAAAA2wAAAA8AAAAAAAAAAAAAAAAA&#10;oQIAAGRycy9kb3ducmV2LnhtbFBLBQYAAAAABAAEAPkAAACOAwAAAAA=&#10;">
                  <v:stroke dashstyle="dash"/>
                </v:line>
                <w10:anchorlock/>
              </v:group>
            </w:pict>
          </mc:Fallback>
        </mc:AlternateContent>
      </w:r>
    </w:p>
    <w:p w14:paraId="6001C672" w14:textId="77777777" w:rsidR="00E85036" w:rsidRPr="00F73B58" w:rsidRDefault="00E85036">
      <w:pPr>
        <w:jc w:val="both"/>
        <w:rPr>
          <w:sz w:val="24"/>
          <w:szCs w:val="24"/>
          <w:rPrChange w:id="404" w:author="intesar haider" w:date="2017-08-21T22:08:00Z">
            <w:rPr/>
          </w:rPrChange>
        </w:rPr>
      </w:pPr>
    </w:p>
    <w:p w14:paraId="3F26E6C5" w14:textId="77777777" w:rsidR="00814A40" w:rsidRPr="00F73B58" w:rsidRDefault="009556A1" w:rsidP="00814A40">
      <w:pPr>
        <w:rPr>
          <w:b/>
          <w:sz w:val="24"/>
          <w:szCs w:val="24"/>
          <w:lang w:val="en-US"/>
          <w:rPrChange w:id="405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406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The</w:t>
      </w:r>
      <w:r w:rsidR="00814A40" w:rsidRPr="00F73B58">
        <w:rPr>
          <w:b/>
          <w:sz w:val="24"/>
          <w:szCs w:val="24"/>
          <w:u w:val="single"/>
          <w:lang w:val="en-US"/>
          <w:rPrChange w:id="407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FJDBC</w:t>
      </w:r>
      <w:r w:rsidRPr="00F73B58">
        <w:rPr>
          <w:b/>
          <w:sz w:val="24"/>
          <w:szCs w:val="24"/>
          <w:u w:val="single"/>
          <w:lang w:val="en-US"/>
          <w:rPrChange w:id="408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 interface</w:t>
      </w:r>
      <w:r w:rsidR="00814A40" w:rsidRPr="00F73B58">
        <w:rPr>
          <w:b/>
          <w:sz w:val="24"/>
          <w:szCs w:val="24"/>
          <w:lang w:val="en-US"/>
          <w:rPrChange w:id="409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: </w:t>
      </w:r>
      <w:r w:rsidR="000B437E" w:rsidRPr="00F73B58">
        <w:rPr>
          <w:b/>
          <w:sz w:val="24"/>
          <w:szCs w:val="24"/>
          <w:lang w:val="en-US"/>
          <w:rPrChange w:id="410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O</w:t>
      </w:r>
      <w:r w:rsidRPr="00F73B58">
        <w:rPr>
          <w:b/>
          <w:sz w:val="24"/>
          <w:szCs w:val="24"/>
          <w:lang w:val="en-US"/>
          <w:rPrChange w:id="411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verview of classes and methods</w:t>
      </w:r>
    </w:p>
    <w:p w14:paraId="526FE7DC" w14:textId="77777777" w:rsidR="00814A40" w:rsidRPr="00F73B58" w:rsidRDefault="00814A40" w:rsidP="00814A40">
      <w:pPr>
        <w:jc w:val="both"/>
        <w:rPr>
          <w:sz w:val="24"/>
          <w:szCs w:val="24"/>
          <w:lang w:val="en-US"/>
          <w:rPrChange w:id="412" w:author="intesar haider" w:date="2017-08-21T22:08:00Z">
            <w:rPr>
              <w:lang w:val="en-US"/>
            </w:rPr>
          </w:rPrChange>
        </w:rPr>
      </w:pPr>
    </w:p>
    <w:p w14:paraId="2A1ECA06" w14:textId="27396CE8" w:rsidR="008023E6" w:rsidRPr="00F73B58" w:rsidRDefault="009E31AF" w:rsidP="00814A40">
      <w:pPr>
        <w:jc w:val="both"/>
        <w:rPr>
          <w:sz w:val="24"/>
          <w:szCs w:val="24"/>
          <w:lang w:val="en-US"/>
          <w:rPrChange w:id="41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14" w:author="intesar haider" w:date="2017-08-21T22:08:00Z">
            <w:rPr>
              <w:lang w:val="en-US"/>
            </w:rPr>
          </w:rPrChange>
        </w:rPr>
        <w:t>Lacking a better designation I have given the interface between an application program and the</w:t>
      </w:r>
      <w:r w:rsidR="00814A40" w:rsidRPr="00F73B58">
        <w:rPr>
          <w:sz w:val="24"/>
          <w:szCs w:val="24"/>
          <w:lang w:val="en-US"/>
          <w:rPrChange w:id="415" w:author="intesar haider" w:date="2017-08-21T22:08:00Z">
            <w:rPr>
              <w:lang w:val="en-US"/>
            </w:rPr>
          </w:rPrChange>
        </w:rPr>
        <w:t xml:space="preserve"> FDBS </w:t>
      </w:r>
      <w:r w:rsidRPr="00F73B58">
        <w:rPr>
          <w:sz w:val="24"/>
          <w:szCs w:val="24"/>
          <w:lang w:val="en-US"/>
          <w:rPrChange w:id="416" w:author="intesar haider" w:date="2017-08-21T22:08:00Z">
            <w:rPr>
              <w:lang w:val="en-US"/>
            </w:rPr>
          </w:rPrChange>
        </w:rPr>
        <w:t>the name FJDBC</w:t>
      </w:r>
      <w:r w:rsidR="00B81934" w:rsidRPr="00F73B58">
        <w:rPr>
          <w:sz w:val="24"/>
          <w:szCs w:val="24"/>
          <w:lang w:val="en-US"/>
          <w:rPrChange w:id="417" w:author="intesar haider" w:date="2017-08-21T22:08:00Z">
            <w:rPr>
              <w:lang w:val="en-US"/>
            </w:rPr>
          </w:rPrChange>
        </w:rPr>
        <w:t xml:space="preserve"> referring </w:t>
      </w:r>
      <w:r w:rsidRPr="00F73B58">
        <w:rPr>
          <w:sz w:val="24"/>
          <w:szCs w:val="24"/>
          <w:lang w:val="en-US"/>
          <w:rPrChange w:id="418" w:author="intesar haider" w:date="2017-08-21T22:08:00Z">
            <w:rPr>
              <w:lang w:val="en-US"/>
            </w:rPr>
          </w:rPrChange>
        </w:rPr>
        <w:t>to the</w:t>
      </w:r>
      <w:r w:rsidR="00814A40" w:rsidRPr="00F73B58">
        <w:rPr>
          <w:sz w:val="24"/>
          <w:szCs w:val="24"/>
          <w:lang w:val="en-US"/>
          <w:rPrChange w:id="419" w:author="intesar haider" w:date="2017-08-21T22:08:00Z">
            <w:rPr>
              <w:lang w:val="en-US"/>
            </w:rPr>
          </w:rPrChange>
        </w:rPr>
        <w:t xml:space="preserve"> </w:t>
      </w:r>
      <w:proofErr w:type="spellStart"/>
      <w:r w:rsidRPr="00F73B58">
        <w:rPr>
          <w:sz w:val="24"/>
          <w:szCs w:val="24"/>
          <w:lang w:val="en-US"/>
          <w:rPrChange w:id="420" w:author="intesar haider" w:date="2017-08-21T22:08:00Z">
            <w:rPr>
              <w:lang w:val="en-US"/>
            </w:rPr>
          </w:rPrChange>
        </w:rPr>
        <w:t>well known</w:t>
      </w:r>
      <w:proofErr w:type="spellEnd"/>
      <w:r w:rsidRPr="00F73B58">
        <w:rPr>
          <w:sz w:val="24"/>
          <w:szCs w:val="24"/>
          <w:lang w:val="en-US"/>
          <w:rPrChange w:id="421" w:author="intesar haider" w:date="2017-08-21T22:08:00Z">
            <w:rPr>
              <w:lang w:val="en-US"/>
            </w:rPr>
          </w:rPrChange>
        </w:rPr>
        <w:t xml:space="preserve">, open </w:t>
      </w:r>
      <w:r w:rsidR="00814A40" w:rsidRPr="00F73B58">
        <w:rPr>
          <w:sz w:val="24"/>
          <w:szCs w:val="24"/>
          <w:lang w:val="en-US"/>
          <w:rPrChange w:id="422" w:author="intesar haider" w:date="2017-08-21T22:08:00Z">
            <w:rPr>
              <w:lang w:val="en-US"/>
            </w:rPr>
          </w:rPrChange>
        </w:rPr>
        <w:t>Java</w:t>
      </w:r>
      <w:r w:rsidRPr="00F73B58">
        <w:rPr>
          <w:sz w:val="24"/>
          <w:szCs w:val="24"/>
          <w:lang w:val="en-US"/>
          <w:rPrChange w:id="423" w:author="intesar haider" w:date="2017-08-21T22:08:00Z">
            <w:rPr>
              <w:lang w:val="en-US"/>
            </w:rPr>
          </w:rPrChange>
        </w:rPr>
        <w:t xml:space="preserve"> interface to a</w:t>
      </w:r>
      <w:r w:rsidR="00814A40" w:rsidRPr="00F73B58">
        <w:rPr>
          <w:sz w:val="24"/>
          <w:szCs w:val="24"/>
          <w:lang w:val="en-US"/>
          <w:rPrChange w:id="42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425" w:author="intesar haider" w:date="2017-08-21T22:08:00Z">
            <w:rPr>
              <w:lang w:val="en-US"/>
            </w:rPr>
          </w:rPrChange>
        </w:rPr>
        <w:t>C</w:t>
      </w:r>
      <w:r w:rsidR="00814A40" w:rsidRPr="00F73B58">
        <w:rPr>
          <w:sz w:val="24"/>
          <w:szCs w:val="24"/>
          <w:lang w:val="en-US"/>
          <w:rPrChange w:id="426" w:author="intesar haider" w:date="2017-08-21T22:08:00Z">
            <w:rPr>
              <w:lang w:val="en-US"/>
            </w:rPr>
          </w:rPrChange>
        </w:rPr>
        <w:t xml:space="preserve">DBS </w:t>
      </w:r>
      <w:r w:rsidR="00B81934" w:rsidRPr="00F73B58">
        <w:rPr>
          <w:sz w:val="24"/>
          <w:szCs w:val="24"/>
          <w:lang w:val="en-US"/>
          <w:rPrChange w:id="427" w:author="intesar haider" w:date="2017-08-21T22:08:00Z">
            <w:rPr>
              <w:lang w:val="en-US"/>
            </w:rPr>
          </w:rPrChange>
        </w:rPr>
        <w:t>(JDBC)</w:t>
      </w:r>
      <w:r w:rsidR="00814A40" w:rsidRPr="00F73B58">
        <w:rPr>
          <w:sz w:val="24"/>
          <w:szCs w:val="24"/>
          <w:lang w:val="en-US"/>
          <w:rPrChange w:id="428" w:author="intesar haider" w:date="2017-08-21T22:08:00Z">
            <w:rPr>
              <w:lang w:val="en-US"/>
            </w:rPr>
          </w:rPrChange>
        </w:rPr>
        <w:t xml:space="preserve">. FJDBC </w:t>
      </w:r>
      <w:r w:rsidR="006242E6" w:rsidRPr="00F73B58">
        <w:rPr>
          <w:sz w:val="24"/>
          <w:szCs w:val="24"/>
          <w:lang w:val="en-US"/>
          <w:rPrChange w:id="429" w:author="intesar haider" w:date="2017-08-21T22:08:00Z">
            <w:rPr>
              <w:lang w:val="en-US"/>
            </w:rPr>
          </w:rPrChange>
        </w:rPr>
        <w:t xml:space="preserve">should provide a subset of the JDBC functionality for a federative database environment. </w:t>
      </w:r>
      <w:r w:rsidR="00013A37" w:rsidRPr="00F73B58">
        <w:rPr>
          <w:sz w:val="24"/>
          <w:szCs w:val="24"/>
          <w:lang w:val="en-US"/>
          <w:rPrChange w:id="430" w:author="intesar haider" w:date="2017-08-21T22:08:00Z">
            <w:rPr>
              <w:lang w:val="en-US"/>
            </w:rPr>
          </w:rPrChange>
        </w:rPr>
        <w:t>Whenever</w:t>
      </w:r>
      <w:r w:rsidR="00814A40" w:rsidRPr="00F73B58">
        <w:rPr>
          <w:sz w:val="24"/>
          <w:szCs w:val="24"/>
          <w:lang w:val="en-US"/>
          <w:rPrChange w:id="431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432" w:author="intesar haider" w:date="2017-08-21T22:08:00Z">
            <w:rPr>
              <w:lang w:val="en-US"/>
            </w:rPr>
          </w:rPrChange>
        </w:rPr>
        <w:t>possible</w:t>
      </w:r>
      <w:r w:rsidR="00814A40" w:rsidRPr="00F73B58">
        <w:rPr>
          <w:sz w:val="24"/>
          <w:szCs w:val="24"/>
          <w:lang w:val="en-US"/>
          <w:rPrChange w:id="43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434" w:author="intesar haider" w:date="2017-08-21T22:08:00Z">
            <w:rPr>
              <w:lang w:val="en-US"/>
            </w:rPr>
          </w:rPrChange>
        </w:rPr>
        <w:t>the FJDBC method</w:t>
      </w:r>
      <w:r w:rsidR="00013A37" w:rsidRPr="00F73B58">
        <w:rPr>
          <w:sz w:val="24"/>
          <w:szCs w:val="24"/>
          <w:lang w:val="en-US"/>
          <w:rPrChange w:id="435" w:author="intesar haider" w:date="2017-08-21T22:08:00Z">
            <w:rPr>
              <w:lang w:val="en-US"/>
            </w:rPr>
          </w:rPrChange>
        </w:rPr>
        <w:t>s</w:t>
      </w:r>
      <w:r w:rsidRPr="00F73B58">
        <w:rPr>
          <w:sz w:val="24"/>
          <w:szCs w:val="24"/>
          <w:lang w:val="en-US"/>
          <w:rPrChange w:id="436" w:author="intesar haider" w:date="2017-08-21T22:08:00Z">
            <w:rPr>
              <w:lang w:val="en-US"/>
            </w:rPr>
          </w:rPrChange>
        </w:rPr>
        <w:t xml:space="preserve"> (calls) are simplified versions of</w:t>
      </w:r>
      <w:r w:rsidR="008C7B2B" w:rsidRPr="00F73B58">
        <w:rPr>
          <w:sz w:val="24"/>
          <w:szCs w:val="24"/>
          <w:lang w:val="en-US"/>
          <w:rPrChange w:id="437" w:author="intesar haider" w:date="2017-08-21T22:08:00Z">
            <w:rPr>
              <w:lang w:val="en-US"/>
            </w:rPr>
          </w:rPrChange>
        </w:rPr>
        <w:t xml:space="preserve"> t</w:t>
      </w:r>
      <w:r w:rsidRPr="00F73B58">
        <w:rPr>
          <w:sz w:val="24"/>
          <w:szCs w:val="24"/>
          <w:lang w:val="en-US"/>
          <w:rPrChange w:id="438" w:author="intesar haider" w:date="2017-08-21T22:08:00Z">
            <w:rPr>
              <w:lang w:val="en-US"/>
            </w:rPr>
          </w:rPrChange>
        </w:rPr>
        <w:t xml:space="preserve">he corresponding </w:t>
      </w:r>
      <w:r w:rsidR="00B0518F" w:rsidRPr="00F73B58">
        <w:rPr>
          <w:sz w:val="24"/>
          <w:szCs w:val="24"/>
          <w:lang w:val="en-US"/>
          <w:rPrChange w:id="439" w:author="intesar haider" w:date="2017-08-21T22:08:00Z">
            <w:rPr>
              <w:lang w:val="en-US"/>
            </w:rPr>
          </w:rPrChange>
        </w:rPr>
        <w:t xml:space="preserve">JDBC </w:t>
      </w:r>
      <w:r w:rsidR="008C7B2B" w:rsidRPr="00F73B58">
        <w:rPr>
          <w:sz w:val="24"/>
          <w:szCs w:val="24"/>
          <w:lang w:val="en-US"/>
          <w:rPrChange w:id="440" w:author="intesar haider" w:date="2017-08-21T22:08:00Z">
            <w:rPr>
              <w:lang w:val="en-US"/>
            </w:rPr>
          </w:rPrChange>
        </w:rPr>
        <w:t xml:space="preserve">methods. </w:t>
      </w:r>
      <w:r w:rsidR="00814A40" w:rsidRPr="00F73B58">
        <w:rPr>
          <w:sz w:val="24"/>
          <w:szCs w:val="24"/>
          <w:lang w:val="en-US"/>
          <w:rPrChange w:id="441" w:author="intesar haider" w:date="2017-08-21T22:08:00Z">
            <w:rPr>
              <w:lang w:val="en-US"/>
            </w:rPr>
          </w:rPrChange>
        </w:rPr>
        <w:t xml:space="preserve"> </w:t>
      </w:r>
      <w:r w:rsidR="00013A37" w:rsidRPr="00F73B58">
        <w:rPr>
          <w:sz w:val="24"/>
          <w:szCs w:val="24"/>
          <w:lang w:val="en-US"/>
          <w:rPrChange w:id="442" w:author="intesar haider" w:date="2017-08-21T22:08:00Z">
            <w:rPr>
              <w:lang w:val="en-US"/>
            </w:rPr>
          </w:rPrChange>
        </w:rPr>
        <w:t xml:space="preserve">A certain amount of </w:t>
      </w:r>
      <w:r w:rsidR="00814A40" w:rsidRPr="00F73B58">
        <w:rPr>
          <w:sz w:val="24"/>
          <w:szCs w:val="24"/>
          <w:lang w:val="en-US"/>
          <w:rPrChange w:id="443" w:author="intesar haider" w:date="2017-08-21T22:08:00Z">
            <w:rPr>
              <w:lang w:val="en-US"/>
            </w:rPr>
          </w:rPrChange>
        </w:rPr>
        <w:t>JDBC</w:t>
      </w:r>
      <w:r w:rsidR="00013A37" w:rsidRPr="00F73B58">
        <w:rPr>
          <w:sz w:val="24"/>
          <w:szCs w:val="24"/>
          <w:lang w:val="en-US"/>
          <w:rPrChange w:id="444" w:author="intesar haider" w:date="2017-08-21T22:08:00Z">
            <w:rPr>
              <w:lang w:val="en-US"/>
            </w:rPr>
          </w:rPrChange>
        </w:rPr>
        <w:t xml:space="preserve"> functionality</w:t>
      </w:r>
      <w:r w:rsidR="00814A40" w:rsidRPr="00F73B58">
        <w:rPr>
          <w:sz w:val="24"/>
          <w:szCs w:val="24"/>
          <w:lang w:val="en-US"/>
          <w:rPrChange w:id="445" w:author="intesar haider" w:date="2017-08-21T22:08:00Z">
            <w:rPr>
              <w:lang w:val="en-US"/>
            </w:rPr>
          </w:rPrChange>
        </w:rPr>
        <w:t xml:space="preserve"> </w:t>
      </w:r>
      <w:r w:rsidR="00013A37" w:rsidRPr="00F73B58">
        <w:rPr>
          <w:sz w:val="24"/>
          <w:szCs w:val="24"/>
          <w:lang w:val="en-US"/>
          <w:rPrChange w:id="446" w:author="intesar haider" w:date="2017-08-21T22:08:00Z">
            <w:rPr>
              <w:lang w:val="en-US"/>
            </w:rPr>
          </w:rPrChange>
        </w:rPr>
        <w:t>and corresponding</w:t>
      </w:r>
      <w:r w:rsidR="00B0518F" w:rsidRPr="00F73B58">
        <w:rPr>
          <w:sz w:val="24"/>
          <w:szCs w:val="24"/>
          <w:lang w:val="en-US"/>
          <w:rPrChange w:id="447" w:author="intesar haider" w:date="2017-08-21T22:08:00Z">
            <w:rPr>
              <w:lang w:val="en-US"/>
            </w:rPr>
          </w:rPrChange>
        </w:rPr>
        <w:t xml:space="preserve"> </w:t>
      </w:r>
      <w:r w:rsidR="00013A37" w:rsidRPr="00F73B58">
        <w:rPr>
          <w:sz w:val="24"/>
          <w:szCs w:val="24"/>
          <w:lang w:val="en-US"/>
          <w:rPrChange w:id="448" w:author="intesar haider" w:date="2017-08-21T22:08:00Z">
            <w:rPr>
              <w:lang w:val="en-US"/>
            </w:rPr>
          </w:rPrChange>
        </w:rPr>
        <w:t>m</w:t>
      </w:r>
      <w:r w:rsidR="00B0518F" w:rsidRPr="00F73B58">
        <w:rPr>
          <w:sz w:val="24"/>
          <w:szCs w:val="24"/>
          <w:lang w:val="en-US"/>
          <w:rPrChange w:id="449" w:author="intesar haider" w:date="2017-08-21T22:08:00Z">
            <w:rPr>
              <w:lang w:val="en-US"/>
            </w:rPr>
          </w:rPrChange>
        </w:rPr>
        <w:t>ethod</w:t>
      </w:r>
      <w:r w:rsidR="00013A37" w:rsidRPr="00F73B58">
        <w:rPr>
          <w:sz w:val="24"/>
          <w:szCs w:val="24"/>
          <w:lang w:val="en-US"/>
          <w:rPrChange w:id="450" w:author="intesar haider" w:date="2017-08-21T22:08:00Z">
            <w:rPr>
              <w:lang w:val="en-US"/>
            </w:rPr>
          </w:rPrChange>
        </w:rPr>
        <w:t>s</w:t>
      </w:r>
      <w:r w:rsidR="00B0518F" w:rsidRPr="00F73B58">
        <w:rPr>
          <w:sz w:val="24"/>
          <w:szCs w:val="24"/>
          <w:lang w:val="en-US"/>
          <w:rPrChange w:id="451" w:author="intesar haider" w:date="2017-08-21T22:08:00Z">
            <w:rPr>
              <w:lang w:val="en-US"/>
            </w:rPr>
          </w:rPrChange>
        </w:rPr>
        <w:t xml:space="preserve"> </w:t>
      </w:r>
      <w:r w:rsidR="00013A37" w:rsidRPr="00F73B58">
        <w:rPr>
          <w:sz w:val="24"/>
          <w:szCs w:val="24"/>
          <w:lang w:val="en-US"/>
          <w:rPrChange w:id="452" w:author="intesar haider" w:date="2017-08-21T22:08:00Z">
            <w:rPr>
              <w:lang w:val="en-US"/>
            </w:rPr>
          </w:rPrChange>
        </w:rPr>
        <w:t>have been</w:t>
      </w:r>
      <w:r w:rsidR="00B0518F" w:rsidRPr="00F73B58">
        <w:rPr>
          <w:sz w:val="24"/>
          <w:szCs w:val="24"/>
          <w:lang w:val="en-US"/>
          <w:rPrChange w:id="453" w:author="intesar haider" w:date="2017-08-21T22:08:00Z">
            <w:rPr>
              <w:lang w:val="en-US"/>
            </w:rPr>
          </w:rPrChange>
        </w:rPr>
        <w:t xml:space="preserve"> </w:t>
      </w:r>
      <w:r w:rsidR="00013A37" w:rsidRPr="00F73B58">
        <w:rPr>
          <w:sz w:val="24"/>
          <w:szCs w:val="24"/>
          <w:lang w:val="en-US"/>
          <w:rPrChange w:id="454" w:author="intesar haider" w:date="2017-08-21T22:08:00Z">
            <w:rPr>
              <w:lang w:val="en-US"/>
            </w:rPr>
          </w:rPrChange>
        </w:rPr>
        <w:t xml:space="preserve">not been included into </w:t>
      </w:r>
      <w:r w:rsidR="00814A40" w:rsidRPr="00F73B58">
        <w:rPr>
          <w:sz w:val="24"/>
          <w:szCs w:val="24"/>
          <w:lang w:val="en-US"/>
          <w:rPrChange w:id="455" w:author="intesar haider" w:date="2017-08-21T22:08:00Z">
            <w:rPr>
              <w:lang w:val="en-US"/>
            </w:rPr>
          </w:rPrChange>
        </w:rPr>
        <w:t>FJDBC.</w:t>
      </w:r>
    </w:p>
    <w:p w14:paraId="7A391F9E" w14:textId="77777777" w:rsidR="00B0518F" w:rsidRPr="00F73B58" w:rsidRDefault="00B0518F" w:rsidP="00814A40">
      <w:pPr>
        <w:jc w:val="both"/>
        <w:rPr>
          <w:sz w:val="24"/>
          <w:szCs w:val="24"/>
          <w:lang w:val="en-US"/>
          <w:rPrChange w:id="456" w:author="intesar haider" w:date="2017-08-21T22:08:00Z">
            <w:rPr>
              <w:lang w:val="en-US"/>
            </w:rPr>
          </w:rPrChange>
        </w:rPr>
      </w:pPr>
    </w:p>
    <w:p w14:paraId="7C7EEFA0" w14:textId="77777777" w:rsidR="00B0518F" w:rsidRPr="00F73B58" w:rsidRDefault="00013A37" w:rsidP="00814A40">
      <w:pPr>
        <w:jc w:val="both"/>
        <w:rPr>
          <w:sz w:val="24"/>
          <w:szCs w:val="24"/>
          <w:lang w:val="en-US"/>
          <w:rPrChange w:id="45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58" w:author="intesar haider" w:date="2017-08-21T22:08:00Z">
            <w:rPr>
              <w:lang w:val="en-US"/>
            </w:rPr>
          </w:rPrChange>
        </w:rPr>
        <w:t>The following list comprises the names</w:t>
      </w:r>
      <w:r w:rsidR="00B0518F" w:rsidRPr="00F73B58">
        <w:rPr>
          <w:sz w:val="24"/>
          <w:szCs w:val="24"/>
          <w:lang w:val="en-US"/>
          <w:rPrChange w:id="45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460" w:author="intesar haider" w:date="2017-08-21T22:08:00Z">
            <w:rPr>
              <w:lang w:val="en-US"/>
            </w:rPr>
          </w:rPrChange>
        </w:rPr>
        <w:t>of the</w:t>
      </w:r>
      <w:r w:rsidR="00B0518F" w:rsidRPr="00F73B58">
        <w:rPr>
          <w:sz w:val="24"/>
          <w:szCs w:val="24"/>
          <w:lang w:val="en-US"/>
          <w:rPrChange w:id="461" w:author="intesar haider" w:date="2017-08-21T22:08:00Z">
            <w:rPr>
              <w:lang w:val="en-US"/>
            </w:rPr>
          </w:rPrChange>
        </w:rPr>
        <w:t xml:space="preserve"> FJDBC</w:t>
      </w:r>
      <w:r w:rsidRPr="00F73B58">
        <w:rPr>
          <w:sz w:val="24"/>
          <w:szCs w:val="24"/>
          <w:lang w:val="en-US"/>
          <w:rPrChange w:id="462" w:author="intesar haider" w:date="2017-08-21T22:08:00Z">
            <w:rPr>
              <w:lang w:val="en-US"/>
            </w:rPr>
          </w:rPrChange>
        </w:rPr>
        <w:t xml:space="preserve"> classes</w:t>
      </w:r>
      <w:r w:rsidR="00B0518F" w:rsidRPr="00F73B58">
        <w:rPr>
          <w:sz w:val="24"/>
          <w:szCs w:val="24"/>
          <w:lang w:val="en-US"/>
          <w:rPrChange w:id="46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464" w:author="intesar haider" w:date="2017-08-21T22:08:00Z">
            <w:rPr>
              <w:lang w:val="en-US"/>
            </w:rPr>
          </w:rPrChange>
        </w:rPr>
        <w:t>a</w:t>
      </w:r>
      <w:r w:rsidR="00B0518F" w:rsidRPr="00F73B58">
        <w:rPr>
          <w:sz w:val="24"/>
          <w:szCs w:val="24"/>
          <w:lang w:val="en-US"/>
          <w:rPrChange w:id="465" w:author="intesar haider" w:date="2017-08-21T22:08:00Z">
            <w:rPr>
              <w:lang w:val="en-US"/>
            </w:rPr>
          </w:rPrChange>
        </w:rPr>
        <w:t xml:space="preserve">nd </w:t>
      </w:r>
      <w:r w:rsidRPr="00F73B58">
        <w:rPr>
          <w:sz w:val="24"/>
          <w:szCs w:val="24"/>
          <w:lang w:val="en-US"/>
          <w:rPrChange w:id="466" w:author="intesar haider" w:date="2017-08-21T22:08:00Z">
            <w:rPr>
              <w:lang w:val="en-US"/>
            </w:rPr>
          </w:rPrChange>
        </w:rPr>
        <w:t>m</w:t>
      </w:r>
      <w:r w:rsidR="00B0518F" w:rsidRPr="00F73B58">
        <w:rPr>
          <w:sz w:val="24"/>
          <w:szCs w:val="24"/>
          <w:lang w:val="en-US"/>
          <w:rPrChange w:id="467" w:author="intesar haider" w:date="2017-08-21T22:08:00Z">
            <w:rPr>
              <w:lang w:val="en-US"/>
            </w:rPr>
          </w:rPrChange>
        </w:rPr>
        <w:t>ethod</w:t>
      </w:r>
      <w:r w:rsidRPr="00F73B58">
        <w:rPr>
          <w:sz w:val="24"/>
          <w:szCs w:val="24"/>
          <w:lang w:val="en-US"/>
          <w:rPrChange w:id="468" w:author="intesar haider" w:date="2017-08-21T22:08:00Z">
            <w:rPr>
              <w:lang w:val="en-US"/>
            </w:rPr>
          </w:rPrChange>
        </w:rPr>
        <w:t>s</w:t>
      </w:r>
      <w:r w:rsidR="00B0518F" w:rsidRPr="00F73B58">
        <w:rPr>
          <w:sz w:val="24"/>
          <w:szCs w:val="24"/>
          <w:lang w:val="en-US"/>
          <w:rPrChange w:id="469" w:author="intesar haider" w:date="2017-08-21T22:08:00Z">
            <w:rPr>
              <w:lang w:val="en-US"/>
            </w:rPr>
          </w:rPrChange>
        </w:rPr>
        <w:t>:</w:t>
      </w:r>
    </w:p>
    <w:p w14:paraId="2CBBB773" w14:textId="77777777" w:rsidR="00814A40" w:rsidRPr="00F73B58" w:rsidRDefault="00814A40" w:rsidP="00814A40">
      <w:pPr>
        <w:tabs>
          <w:tab w:val="left" w:pos="0"/>
          <w:tab w:val="left" w:pos="780"/>
        </w:tabs>
        <w:jc w:val="both"/>
        <w:rPr>
          <w:sz w:val="24"/>
          <w:szCs w:val="24"/>
          <w:lang w:val="en-US"/>
          <w:rPrChange w:id="470" w:author="intesar haider" w:date="2017-08-21T22:08:00Z">
            <w:rPr>
              <w:lang w:val="en-US"/>
            </w:rPr>
          </w:rPrChange>
        </w:rPr>
      </w:pPr>
    </w:p>
    <w:p w14:paraId="38798707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471" w:author="intesar haider" w:date="2017-08-21T22:08:00Z">
            <w:rPr>
              <w:lang w:val="en-US"/>
            </w:rPr>
          </w:rPrChange>
        </w:rPr>
      </w:pPr>
      <w:proofErr w:type="spellStart"/>
      <w:r w:rsidRPr="00F73B58">
        <w:rPr>
          <w:sz w:val="24"/>
          <w:szCs w:val="24"/>
          <w:lang w:val="en-US"/>
          <w:rPrChange w:id="472" w:author="intesar haider" w:date="2017-08-21T22:08:00Z">
            <w:rPr>
              <w:lang w:val="en-US"/>
            </w:rPr>
          </w:rPrChange>
        </w:rPr>
        <w:t>FedPseudoDriver</w:t>
      </w:r>
      <w:proofErr w:type="spellEnd"/>
    </w:p>
    <w:p w14:paraId="293DDFA0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47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74" w:author="intesar haider" w:date="2017-08-21T22:08:00Z">
            <w:rPr>
              <w:lang w:val="en-US"/>
            </w:rPr>
          </w:rPrChange>
        </w:rPr>
        <w:tab/>
      </w:r>
      <w:proofErr w:type="spellStart"/>
      <w:r w:rsidRPr="00F73B58">
        <w:rPr>
          <w:sz w:val="24"/>
          <w:szCs w:val="24"/>
          <w:lang w:val="en-US"/>
          <w:rPrChange w:id="475" w:author="intesar haider" w:date="2017-08-21T22:08:00Z">
            <w:rPr>
              <w:lang w:val="en-US"/>
            </w:rPr>
          </w:rPrChange>
        </w:rPr>
        <w:t>getConnection</w:t>
      </w:r>
      <w:proofErr w:type="spellEnd"/>
    </w:p>
    <w:p w14:paraId="45B8CCEC" w14:textId="77777777" w:rsidR="00B0518F" w:rsidRPr="00F73B58" w:rsidRDefault="00B0518F" w:rsidP="00814A40">
      <w:pPr>
        <w:tabs>
          <w:tab w:val="left" w:pos="0"/>
          <w:tab w:val="left" w:pos="780"/>
        </w:tabs>
        <w:jc w:val="both"/>
        <w:rPr>
          <w:sz w:val="24"/>
          <w:szCs w:val="24"/>
          <w:lang w:val="en-US"/>
          <w:rPrChange w:id="476" w:author="intesar haider" w:date="2017-08-21T22:08:00Z">
            <w:rPr>
              <w:lang w:val="en-US"/>
            </w:rPr>
          </w:rPrChange>
        </w:rPr>
      </w:pPr>
    </w:p>
    <w:p w14:paraId="5D9A64BB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477" w:author="intesar haider" w:date="2017-08-21T22:08:00Z">
            <w:rPr>
              <w:lang w:val="en-US"/>
            </w:rPr>
          </w:rPrChange>
        </w:rPr>
      </w:pPr>
      <w:proofErr w:type="spellStart"/>
      <w:r w:rsidRPr="00F73B58">
        <w:rPr>
          <w:sz w:val="24"/>
          <w:szCs w:val="24"/>
          <w:lang w:val="en-US"/>
          <w:rPrChange w:id="478" w:author="intesar haider" w:date="2017-08-21T22:08:00Z">
            <w:rPr>
              <w:lang w:val="en-US"/>
            </w:rPr>
          </w:rPrChange>
        </w:rPr>
        <w:t>FedConnection</w:t>
      </w:r>
      <w:proofErr w:type="spellEnd"/>
    </w:p>
    <w:p w14:paraId="07174276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479" w:author="intesar haider" w:date="2017-08-21T22:08:00Z">
            <w:rPr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480" w:author="intesar haider" w:date="2017-08-21T22:08:00Z">
            <w:rPr>
              <w:b/>
              <w:lang w:val="en-US"/>
            </w:rPr>
          </w:rPrChange>
        </w:rPr>
        <w:tab/>
      </w:r>
      <w:proofErr w:type="spellStart"/>
      <w:r w:rsidRPr="00F73B58">
        <w:rPr>
          <w:sz w:val="24"/>
          <w:szCs w:val="24"/>
          <w:lang w:val="en-US"/>
          <w:rPrChange w:id="481" w:author="intesar haider" w:date="2017-08-21T22:08:00Z">
            <w:rPr>
              <w:lang w:val="en-US"/>
            </w:rPr>
          </w:rPrChange>
        </w:rPr>
        <w:t>setAutoCommit</w:t>
      </w:r>
      <w:proofErr w:type="spellEnd"/>
    </w:p>
    <w:p w14:paraId="225D6B41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48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83" w:author="intesar haider" w:date="2017-08-21T22:08:00Z">
            <w:rPr>
              <w:lang w:val="en-US"/>
            </w:rPr>
          </w:rPrChange>
        </w:rPr>
        <w:tab/>
      </w:r>
      <w:proofErr w:type="spellStart"/>
      <w:r w:rsidRPr="00F73B58">
        <w:rPr>
          <w:sz w:val="24"/>
          <w:szCs w:val="24"/>
          <w:lang w:val="en-US"/>
          <w:rPrChange w:id="484" w:author="intesar haider" w:date="2017-08-21T22:08:00Z">
            <w:rPr>
              <w:lang w:val="en-US"/>
            </w:rPr>
          </w:rPrChange>
        </w:rPr>
        <w:t>getStatement</w:t>
      </w:r>
      <w:proofErr w:type="spellEnd"/>
    </w:p>
    <w:p w14:paraId="74E873E7" w14:textId="77777777" w:rsidR="007F6229" w:rsidRPr="00F73B58" w:rsidRDefault="007F6229" w:rsidP="00B0518F">
      <w:pPr>
        <w:pStyle w:val="HTMLPreformatted"/>
        <w:rPr>
          <w:sz w:val="24"/>
          <w:szCs w:val="24"/>
          <w:lang w:val="en-US"/>
          <w:rPrChange w:id="48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86" w:author="intesar haider" w:date="2017-08-21T22:08:00Z">
            <w:rPr>
              <w:lang w:val="en-US"/>
            </w:rPr>
          </w:rPrChange>
        </w:rPr>
        <w:tab/>
        <w:t>commit</w:t>
      </w:r>
    </w:p>
    <w:p w14:paraId="14B35636" w14:textId="77777777" w:rsidR="007F6229" w:rsidRPr="00F73B58" w:rsidRDefault="007F6229" w:rsidP="00B0518F">
      <w:pPr>
        <w:pStyle w:val="HTMLPreformatted"/>
        <w:rPr>
          <w:sz w:val="24"/>
          <w:szCs w:val="24"/>
          <w:lang w:val="en-US"/>
          <w:rPrChange w:id="48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88" w:author="intesar haider" w:date="2017-08-21T22:08:00Z">
            <w:rPr>
              <w:lang w:val="en-US"/>
            </w:rPr>
          </w:rPrChange>
        </w:rPr>
        <w:tab/>
        <w:t>rollback</w:t>
      </w:r>
    </w:p>
    <w:p w14:paraId="3EFF21AB" w14:textId="77777777" w:rsidR="005B4424" w:rsidRPr="00F73B58" w:rsidRDefault="005B4424" w:rsidP="005B4424">
      <w:pPr>
        <w:tabs>
          <w:tab w:val="left" w:pos="-1620"/>
          <w:tab w:val="left" w:pos="780"/>
        </w:tabs>
        <w:rPr>
          <w:b/>
          <w:sz w:val="24"/>
          <w:szCs w:val="24"/>
          <w:lang w:val="en-US"/>
          <w:rPrChange w:id="489" w:author="intesar haider" w:date="2017-08-21T22:08:00Z">
            <w:rPr>
              <w:b/>
              <w:lang w:val="en-US"/>
            </w:rPr>
          </w:rPrChange>
        </w:rPr>
      </w:pPr>
    </w:p>
    <w:p w14:paraId="5CBB84F8" w14:textId="77777777" w:rsidR="00B0518F" w:rsidRPr="00F73B58" w:rsidRDefault="00B0518F" w:rsidP="00B0518F">
      <w:pPr>
        <w:pStyle w:val="HTMLPreformatted"/>
        <w:rPr>
          <w:sz w:val="24"/>
          <w:szCs w:val="24"/>
          <w:lang w:val="en-US"/>
          <w:rPrChange w:id="490" w:author="intesar haider" w:date="2017-08-21T22:08:00Z">
            <w:rPr>
              <w:lang w:val="en-US"/>
            </w:rPr>
          </w:rPrChange>
        </w:rPr>
      </w:pPr>
      <w:proofErr w:type="spellStart"/>
      <w:r w:rsidRPr="00F73B58">
        <w:rPr>
          <w:sz w:val="24"/>
          <w:szCs w:val="24"/>
          <w:lang w:val="en-US"/>
          <w:rPrChange w:id="491" w:author="intesar haider" w:date="2017-08-21T22:08:00Z">
            <w:rPr>
              <w:lang w:val="en-US"/>
            </w:rPr>
          </w:rPrChange>
        </w:rPr>
        <w:t>FedStatement</w:t>
      </w:r>
      <w:proofErr w:type="spellEnd"/>
    </w:p>
    <w:p w14:paraId="20E914DB" w14:textId="77777777" w:rsidR="003B18DF" w:rsidRPr="00F73B58" w:rsidRDefault="003B18DF" w:rsidP="003B18DF">
      <w:pPr>
        <w:pStyle w:val="HTMLPreformatted"/>
        <w:rPr>
          <w:sz w:val="24"/>
          <w:szCs w:val="24"/>
          <w:lang w:val="en-US"/>
          <w:rPrChange w:id="492" w:author="intesar haider" w:date="2017-08-21T22:08:00Z">
            <w:rPr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493" w:author="intesar haider" w:date="2017-08-21T22:08:00Z">
            <w:rPr>
              <w:b/>
              <w:lang w:val="en-US"/>
            </w:rPr>
          </w:rPrChange>
        </w:rPr>
        <w:tab/>
      </w:r>
      <w:proofErr w:type="spellStart"/>
      <w:r w:rsidRPr="00F73B58">
        <w:rPr>
          <w:sz w:val="24"/>
          <w:szCs w:val="24"/>
          <w:lang w:val="en-US"/>
          <w:rPrChange w:id="494" w:author="intesar haider" w:date="2017-08-21T22:08:00Z">
            <w:rPr>
              <w:lang w:val="en-US"/>
            </w:rPr>
          </w:rPrChange>
        </w:rPr>
        <w:t>executeUpdate</w:t>
      </w:r>
      <w:proofErr w:type="spellEnd"/>
    </w:p>
    <w:p w14:paraId="28D1EB94" w14:textId="77777777" w:rsidR="003B18DF" w:rsidRPr="00F73B58" w:rsidRDefault="003B18DF" w:rsidP="003B18DF">
      <w:pPr>
        <w:pStyle w:val="HTMLPreformatted"/>
        <w:rPr>
          <w:sz w:val="24"/>
          <w:szCs w:val="24"/>
          <w:lang w:val="en-US"/>
          <w:rPrChange w:id="49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96" w:author="intesar haider" w:date="2017-08-21T22:08:00Z">
            <w:rPr>
              <w:lang w:val="en-US"/>
            </w:rPr>
          </w:rPrChange>
        </w:rPr>
        <w:tab/>
      </w:r>
      <w:proofErr w:type="spellStart"/>
      <w:r w:rsidRPr="00F73B58">
        <w:rPr>
          <w:sz w:val="24"/>
          <w:szCs w:val="24"/>
          <w:lang w:val="en-US"/>
          <w:rPrChange w:id="497" w:author="intesar haider" w:date="2017-08-21T22:08:00Z">
            <w:rPr>
              <w:lang w:val="en-US"/>
            </w:rPr>
          </w:rPrChange>
        </w:rPr>
        <w:t>executeQuery</w:t>
      </w:r>
      <w:proofErr w:type="spellEnd"/>
    </w:p>
    <w:p w14:paraId="18475453" w14:textId="77777777" w:rsidR="003B18DF" w:rsidRPr="00F73B58" w:rsidRDefault="003B18DF" w:rsidP="003B18DF">
      <w:pPr>
        <w:pStyle w:val="HTMLPreformatted"/>
        <w:rPr>
          <w:sz w:val="24"/>
          <w:szCs w:val="24"/>
          <w:lang w:val="en-US"/>
          <w:rPrChange w:id="49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499" w:author="intesar haider" w:date="2017-08-21T22:08:00Z">
            <w:rPr>
              <w:lang w:val="en-US"/>
            </w:rPr>
          </w:rPrChange>
        </w:rPr>
        <w:tab/>
        <w:t>close</w:t>
      </w:r>
    </w:p>
    <w:p w14:paraId="037AB98A" w14:textId="77777777" w:rsidR="003B18DF" w:rsidRPr="00F73B58" w:rsidRDefault="003B18DF" w:rsidP="005B4424">
      <w:pPr>
        <w:tabs>
          <w:tab w:val="left" w:pos="-1620"/>
          <w:tab w:val="left" w:pos="780"/>
        </w:tabs>
        <w:rPr>
          <w:b/>
          <w:sz w:val="24"/>
          <w:szCs w:val="24"/>
          <w:lang w:val="en-US"/>
          <w:rPrChange w:id="500" w:author="intesar haider" w:date="2017-08-21T22:08:00Z">
            <w:rPr>
              <w:b/>
              <w:lang w:val="en-US"/>
            </w:rPr>
          </w:rPrChange>
        </w:rPr>
      </w:pPr>
    </w:p>
    <w:p w14:paraId="162C9E41" w14:textId="77777777" w:rsidR="00B0518F" w:rsidRPr="00F73B58" w:rsidRDefault="00B0518F" w:rsidP="003B18DF">
      <w:pPr>
        <w:pStyle w:val="HTMLPreformatted"/>
        <w:rPr>
          <w:sz w:val="24"/>
          <w:szCs w:val="24"/>
          <w:lang w:val="en-US"/>
          <w:rPrChange w:id="501" w:author="intesar haider" w:date="2017-08-21T22:08:00Z">
            <w:rPr>
              <w:lang w:val="en-US"/>
            </w:rPr>
          </w:rPrChange>
        </w:rPr>
      </w:pPr>
      <w:proofErr w:type="spellStart"/>
      <w:r w:rsidRPr="00F73B58">
        <w:rPr>
          <w:sz w:val="24"/>
          <w:szCs w:val="24"/>
          <w:lang w:val="en-US"/>
          <w:rPrChange w:id="502" w:author="intesar haider" w:date="2017-08-21T22:08:00Z">
            <w:rPr>
              <w:lang w:val="en-US"/>
            </w:rPr>
          </w:rPrChange>
        </w:rPr>
        <w:t>FedResultSet</w:t>
      </w:r>
      <w:proofErr w:type="spellEnd"/>
    </w:p>
    <w:p w14:paraId="48BFE327" w14:textId="77777777" w:rsidR="003B18DF" w:rsidRPr="00F73B58" w:rsidRDefault="003B18DF" w:rsidP="003B18DF">
      <w:pPr>
        <w:pStyle w:val="HTMLPreformatted"/>
        <w:rPr>
          <w:sz w:val="24"/>
          <w:szCs w:val="24"/>
          <w:lang w:val="en-US"/>
          <w:rPrChange w:id="50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504" w:author="intesar haider" w:date="2017-08-21T22:08:00Z">
            <w:rPr>
              <w:lang w:val="en-US"/>
            </w:rPr>
          </w:rPrChange>
        </w:rPr>
        <w:tab/>
        <w:t>next</w:t>
      </w:r>
    </w:p>
    <w:p w14:paraId="047A2A36" w14:textId="77777777" w:rsidR="003B18DF" w:rsidRPr="00F73B58" w:rsidRDefault="003B18DF" w:rsidP="003B18DF">
      <w:pPr>
        <w:pStyle w:val="HTMLPreformatted"/>
        <w:rPr>
          <w:sz w:val="24"/>
          <w:szCs w:val="24"/>
          <w:lang w:val="en-US"/>
          <w:rPrChange w:id="50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506" w:author="intesar haider" w:date="2017-08-21T22:08:00Z">
            <w:rPr>
              <w:lang w:val="en-US"/>
            </w:rPr>
          </w:rPrChange>
        </w:rPr>
        <w:tab/>
      </w:r>
      <w:proofErr w:type="spellStart"/>
      <w:r w:rsidRPr="00F73B58">
        <w:rPr>
          <w:sz w:val="24"/>
          <w:szCs w:val="24"/>
          <w:lang w:val="en-US"/>
          <w:rPrChange w:id="507" w:author="intesar haider" w:date="2017-08-21T22:08:00Z">
            <w:rPr>
              <w:lang w:val="en-US"/>
            </w:rPr>
          </w:rPrChange>
        </w:rPr>
        <w:t>getInt</w:t>
      </w:r>
      <w:proofErr w:type="spellEnd"/>
    </w:p>
    <w:p w14:paraId="5DB20154" w14:textId="77777777" w:rsidR="003B18DF" w:rsidRPr="00F73B58" w:rsidRDefault="003B18DF" w:rsidP="003B18DF">
      <w:pPr>
        <w:pStyle w:val="HTMLPreformatted"/>
        <w:rPr>
          <w:sz w:val="24"/>
          <w:szCs w:val="24"/>
          <w:lang w:val="en-GB"/>
          <w:rPrChange w:id="508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US"/>
          <w:rPrChange w:id="509" w:author="intesar haider" w:date="2017-08-21T22:08:00Z">
            <w:rPr>
              <w:lang w:val="en-US"/>
            </w:rPr>
          </w:rPrChange>
        </w:rPr>
        <w:tab/>
      </w:r>
      <w:proofErr w:type="spellStart"/>
      <w:r w:rsidRPr="00F73B58">
        <w:rPr>
          <w:sz w:val="24"/>
          <w:szCs w:val="24"/>
          <w:lang w:val="en-GB"/>
          <w:rPrChange w:id="510" w:author="intesar haider" w:date="2017-08-21T22:08:00Z">
            <w:rPr>
              <w:lang w:val="en-GB"/>
            </w:rPr>
          </w:rPrChange>
        </w:rPr>
        <w:t>getString</w:t>
      </w:r>
      <w:proofErr w:type="spellEnd"/>
    </w:p>
    <w:p w14:paraId="10E9D7B3" w14:textId="77777777" w:rsidR="00205C46" w:rsidRPr="00F73B58" w:rsidRDefault="003B18DF" w:rsidP="00DC3D64">
      <w:pPr>
        <w:pStyle w:val="HTMLPreformatted"/>
        <w:rPr>
          <w:sz w:val="24"/>
          <w:szCs w:val="24"/>
          <w:lang w:val="en-GB"/>
          <w:rPrChange w:id="511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512" w:author="intesar haider" w:date="2017-08-21T22:08:00Z">
            <w:rPr>
              <w:lang w:val="en-GB"/>
            </w:rPr>
          </w:rPrChange>
        </w:rPr>
        <w:tab/>
        <w:t>close</w:t>
      </w:r>
      <w:r w:rsidR="00DC3D64" w:rsidRPr="00F73B58">
        <w:rPr>
          <w:sz w:val="24"/>
          <w:szCs w:val="24"/>
          <w:lang w:val="en-GB"/>
          <w:rPrChange w:id="513" w:author="intesar haider" w:date="2017-08-21T22:08:00Z">
            <w:rPr>
              <w:lang w:val="en-GB"/>
            </w:rPr>
          </w:rPrChange>
        </w:rPr>
        <w:t xml:space="preserve"> </w:t>
      </w:r>
    </w:p>
    <w:p w14:paraId="76049BE1" w14:textId="77777777" w:rsidR="00DC3D64" w:rsidRPr="00F73B58" w:rsidRDefault="00205C46" w:rsidP="00DC3D64">
      <w:pPr>
        <w:pStyle w:val="HTMLPreformatted"/>
        <w:rPr>
          <w:sz w:val="24"/>
          <w:szCs w:val="24"/>
          <w:lang w:val="en-GB"/>
          <w:rPrChange w:id="514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515" w:author="intesar haider" w:date="2017-08-21T22:08:00Z">
            <w:rPr>
              <w:lang w:val="en-GB"/>
            </w:rPr>
          </w:rPrChange>
        </w:rPr>
        <w:tab/>
      </w:r>
      <w:proofErr w:type="spellStart"/>
      <w:r w:rsidR="00DC3D64" w:rsidRPr="00F73B58">
        <w:rPr>
          <w:sz w:val="24"/>
          <w:szCs w:val="24"/>
          <w:lang w:val="en-GB"/>
          <w:rPrChange w:id="516" w:author="intesar haider" w:date="2017-08-21T22:08:00Z">
            <w:rPr>
              <w:lang w:val="en-GB"/>
            </w:rPr>
          </w:rPrChange>
        </w:rPr>
        <w:t>int</w:t>
      </w:r>
      <w:proofErr w:type="spellEnd"/>
      <w:r w:rsidR="00DC3D64" w:rsidRPr="00F73B58">
        <w:rPr>
          <w:sz w:val="24"/>
          <w:szCs w:val="24"/>
          <w:lang w:val="en-GB"/>
          <w:rPrChange w:id="517" w:author="intesar haider" w:date="2017-08-21T22:08:00Z">
            <w:rPr>
              <w:lang w:val="en-GB"/>
            </w:rPr>
          </w:rPrChange>
        </w:rPr>
        <w:t xml:space="preserve"> </w:t>
      </w:r>
      <w:proofErr w:type="spellStart"/>
      <w:r w:rsidR="00DC3D64" w:rsidRPr="00F73B58">
        <w:rPr>
          <w:sz w:val="24"/>
          <w:szCs w:val="24"/>
          <w:lang w:val="en-GB"/>
          <w:rPrChange w:id="518" w:author="intesar haider" w:date="2017-08-21T22:08:00Z">
            <w:rPr>
              <w:lang w:val="en-GB"/>
            </w:rPr>
          </w:rPrChange>
        </w:rPr>
        <w:t>getCo</w:t>
      </w:r>
      <w:r w:rsidRPr="00F73B58">
        <w:rPr>
          <w:sz w:val="24"/>
          <w:szCs w:val="24"/>
          <w:lang w:val="en-GB"/>
          <w:rPrChange w:id="519" w:author="intesar haider" w:date="2017-08-21T22:08:00Z">
            <w:rPr>
              <w:lang w:val="en-GB"/>
            </w:rPr>
          </w:rPrChange>
        </w:rPr>
        <w:t>lumnCount</w:t>
      </w:r>
      <w:proofErr w:type="spellEnd"/>
      <w:r w:rsidRPr="00F73B58">
        <w:rPr>
          <w:sz w:val="24"/>
          <w:szCs w:val="24"/>
          <w:lang w:val="en-GB"/>
          <w:rPrChange w:id="520" w:author="intesar haider" w:date="2017-08-21T22:08:00Z">
            <w:rPr>
              <w:lang w:val="en-GB"/>
            </w:rPr>
          </w:rPrChange>
        </w:rPr>
        <w:t xml:space="preserve">() throws </w:t>
      </w:r>
      <w:proofErr w:type="spellStart"/>
      <w:r w:rsidRPr="00F73B58">
        <w:rPr>
          <w:sz w:val="24"/>
          <w:szCs w:val="24"/>
          <w:lang w:val="en-GB"/>
          <w:rPrChange w:id="521" w:author="intesar haider" w:date="2017-08-21T22:08:00Z">
            <w:rPr>
              <w:lang w:val="en-GB"/>
            </w:rPr>
          </w:rPrChange>
        </w:rPr>
        <w:t>FedException</w:t>
      </w:r>
      <w:proofErr w:type="spellEnd"/>
    </w:p>
    <w:p w14:paraId="29DD0D3C" w14:textId="77777777" w:rsidR="003B18DF" w:rsidRPr="00F73B58" w:rsidRDefault="00DC3D64" w:rsidP="00DC3D64">
      <w:pPr>
        <w:pStyle w:val="HTMLPreformatted"/>
        <w:rPr>
          <w:sz w:val="24"/>
          <w:szCs w:val="24"/>
          <w:lang w:val="en-GB"/>
          <w:rPrChange w:id="522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523" w:author="intesar haider" w:date="2017-08-21T22:08:00Z">
            <w:rPr>
              <w:lang w:val="en-GB"/>
            </w:rPr>
          </w:rPrChange>
        </w:rPr>
        <w:tab/>
        <w:t xml:space="preserve">String </w:t>
      </w:r>
      <w:proofErr w:type="spellStart"/>
      <w:r w:rsidRPr="00F73B58">
        <w:rPr>
          <w:sz w:val="24"/>
          <w:szCs w:val="24"/>
          <w:lang w:val="en-GB"/>
          <w:rPrChange w:id="524" w:author="intesar haider" w:date="2017-08-21T22:08:00Z">
            <w:rPr>
              <w:lang w:val="en-GB"/>
            </w:rPr>
          </w:rPrChange>
        </w:rPr>
        <w:t>getColumnName</w:t>
      </w:r>
      <w:proofErr w:type="spellEnd"/>
      <w:r w:rsidRPr="00F73B58">
        <w:rPr>
          <w:sz w:val="24"/>
          <w:szCs w:val="24"/>
          <w:lang w:val="en-GB"/>
          <w:rPrChange w:id="525" w:author="intesar haider" w:date="2017-08-21T22:08:00Z">
            <w:rPr>
              <w:lang w:val="en-GB"/>
            </w:rPr>
          </w:rPrChange>
        </w:rPr>
        <w:t>(</w:t>
      </w:r>
      <w:proofErr w:type="spellStart"/>
      <w:r w:rsidRPr="00F73B58">
        <w:rPr>
          <w:sz w:val="24"/>
          <w:szCs w:val="24"/>
          <w:lang w:val="en-GB"/>
          <w:rPrChange w:id="526" w:author="intesar haider" w:date="2017-08-21T22:08:00Z">
            <w:rPr>
              <w:lang w:val="en-GB"/>
            </w:rPr>
          </w:rPrChange>
        </w:rPr>
        <w:t>int</w:t>
      </w:r>
      <w:proofErr w:type="spellEnd"/>
      <w:r w:rsidRPr="00F73B58">
        <w:rPr>
          <w:sz w:val="24"/>
          <w:szCs w:val="24"/>
          <w:lang w:val="en-GB"/>
          <w:rPrChange w:id="527" w:author="intesar haider" w:date="2017-08-21T22:08:00Z">
            <w:rPr>
              <w:lang w:val="en-GB"/>
            </w:rPr>
          </w:rPrChange>
        </w:rPr>
        <w:t xml:space="preserve"> index) throws </w:t>
      </w:r>
      <w:proofErr w:type="spellStart"/>
      <w:r w:rsidRPr="00F73B58">
        <w:rPr>
          <w:sz w:val="24"/>
          <w:szCs w:val="24"/>
          <w:lang w:val="en-GB"/>
          <w:rPrChange w:id="528" w:author="intesar haider" w:date="2017-08-21T22:08:00Z">
            <w:rPr>
              <w:lang w:val="en-GB"/>
            </w:rPr>
          </w:rPrChange>
        </w:rPr>
        <w:t>FedException</w:t>
      </w:r>
      <w:proofErr w:type="spellEnd"/>
    </w:p>
    <w:p w14:paraId="20519270" w14:textId="77777777" w:rsidR="003B18DF" w:rsidRPr="00F73B58" w:rsidRDefault="003B18DF" w:rsidP="003B18DF">
      <w:pPr>
        <w:pStyle w:val="HTMLPreformatted"/>
        <w:rPr>
          <w:sz w:val="24"/>
          <w:szCs w:val="24"/>
          <w:lang w:val="en-GB"/>
          <w:rPrChange w:id="529" w:author="intesar haider" w:date="2017-08-21T22:08:00Z">
            <w:rPr>
              <w:lang w:val="en-GB"/>
            </w:rPr>
          </w:rPrChange>
        </w:rPr>
      </w:pPr>
    </w:p>
    <w:p w14:paraId="746B8BC8" w14:textId="77777777" w:rsidR="00DC3D64" w:rsidRPr="00F73B58" w:rsidRDefault="00DC3D64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530" w:author="intesar haider" w:date="2017-08-21T22:08:00Z">
            <w:rPr>
              <w:lang w:val="en-GB"/>
            </w:rPr>
          </w:rPrChange>
        </w:rPr>
      </w:pPr>
    </w:p>
    <w:p w14:paraId="5CDE613B" w14:textId="6113BFD2" w:rsidR="00DC3D64" w:rsidRPr="00F73B58" w:rsidRDefault="00013A37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53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GB"/>
          <w:rPrChange w:id="532" w:author="intesar haider" w:date="2017-08-21T22:08:00Z">
            <w:rPr>
              <w:lang w:val="en-GB"/>
            </w:rPr>
          </w:rPrChange>
        </w:rPr>
        <w:t xml:space="preserve">Two additional classes that do not exist in the JDBC </w:t>
      </w:r>
      <w:r w:rsidR="006242E6" w:rsidRPr="00F73B58">
        <w:rPr>
          <w:sz w:val="24"/>
          <w:szCs w:val="24"/>
          <w:lang w:val="en-GB"/>
          <w:rPrChange w:id="533" w:author="intesar haider" w:date="2017-08-21T22:08:00Z">
            <w:rPr>
              <w:lang w:val="en-GB"/>
            </w:rPr>
          </w:rPrChange>
        </w:rPr>
        <w:t xml:space="preserve">framework </w:t>
      </w:r>
      <w:r w:rsidRPr="00F73B58">
        <w:rPr>
          <w:sz w:val="24"/>
          <w:szCs w:val="24"/>
          <w:lang w:val="en-GB"/>
          <w:rPrChange w:id="534" w:author="intesar haider" w:date="2017-08-21T22:08:00Z">
            <w:rPr>
              <w:lang w:val="en-GB"/>
            </w:rPr>
          </w:rPrChange>
        </w:rPr>
        <w:t xml:space="preserve">have been </w:t>
      </w:r>
      <w:r w:rsidR="00B81934" w:rsidRPr="00F73B58">
        <w:rPr>
          <w:sz w:val="24"/>
          <w:szCs w:val="24"/>
          <w:lang w:val="en-GB"/>
          <w:rPrChange w:id="535" w:author="intesar haider" w:date="2017-08-21T22:08:00Z">
            <w:rPr>
              <w:lang w:val="en-GB"/>
            </w:rPr>
          </w:rPrChange>
        </w:rPr>
        <w:t xml:space="preserve">included </w:t>
      </w:r>
      <w:r w:rsidRPr="00F73B58">
        <w:rPr>
          <w:sz w:val="24"/>
          <w:szCs w:val="24"/>
          <w:lang w:val="en-GB"/>
          <w:rPrChange w:id="536" w:author="intesar haider" w:date="2017-08-21T22:08:00Z">
            <w:rPr>
              <w:lang w:val="en-GB"/>
            </w:rPr>
          </w:rPrChange>
        </w:rPr>
        <w:t>in</w:t>
      </w:r>
      <w:r w:rsidR="00B81934" w:rsidRPr="00F73B58">
        <w:rPr>
          <w:sz w:val="24"/>
          <w:szCs w:val="24"/>
          <w:lang w:val="en-GB"/>
          <w:rPrChange w:id="537" w:author="intesar haider" w:date="2017-08-21T22:08:00Z">
            <w:rPr>
              <w:lang w:val="en-GB"/>
            </w:rPr>
          </w:rPrChange>
        </w:rPr>
        <w:t>to</w:t>
      </w:r>
      <w:r w:rsidRPr="00F73B58">
        <w:rPr>
          <w:sz w:val="24"/>
          <w:szCs w:val="24"/>
          <w:lang w:val="en-GB"/>
          <w:rPrChange w:id="538" w:author="intesar haider" w:date="2017-08-21T22:08:00Z">
            <w:rPr>
              <w:lang w:val="en-GB"/>
            </w:rPr>
          </w:rPrChange>
        </w:rPr>
        <w:t xml:space="preserve"> the f</w:t>
      </w:r>
      <w:r w:rsidR="00DC3D64" w:rsidRPr="00F73B58">
        <w:rPr>
          <w:sz w:val="24"/>
          <w:szCs w:val="24"/>
          <w:lang w:val="en-GB"/>
          <w:rPrChange w:id="539" w:author="intesar haider" w:date="2017-08-21T22:08:00Z">
            <w:rPr>
              <w:lang w:val="en-GB"/>
            </w:rPr>
          </w:rPrChange>
        </w:rPr>
        <w:t>ed</w:t>
      </w:r>
      <w:r w:rsidRPr="00F73B58">
        <w:rPr>
          <w:sz w:val="24"/>
          <w:szCs w:val="24"/>
          <w:lang w:val="en-GB"/>
          <w:rPrChange w:id="540" w:author="intesar haider" w:date="2017-08-21T22:08:00Z">
            <w:rPr>
              <w:lang w:val="en-GB"/>
            </w:rPr>
          </w:rPrChange>
        </w:rPr>
        <w:t xml:space="preserve">eral </w:t>
      </w:r>
      <w:r w:rsidR="00DC3D64" w:rsidRPr="00F73B58">
        <w:rPr>
          <w:sz w:val="24"/>
          <w:szCs w:val="24"/>
          <w:lang w:val="en-GB"/>
          <w:rPrChange w:id="541" w:author="intesar haider" w:date="2017-08-21T22:08:00Z">
            <w:rPr>
              <w:lang w:val="en-GB"/>
            </w:rPr>
          </w:rPrChange>
        </w:rPr>
        <w:t>JDBC</w:t>
      </w:r>
      <w:r w:rsidRPr="00F73B58">
        <w:rPr>
          <w:sz w:val="24"/>
          <w:szCs w:val="24"/>
          <w:lang w:val="en-GB"/>
          <w:rPrChange w:id="542" w:author="intesar haider" w:date="2017-08-21T22:08:00Z">
            <w:rPr>
              <w:lang w:val="en-GB"/>
            </w:rPr>
          </w:rPrChange>
        </w:rPr>
        <w:t xml:space="preserve"> interface</w:t>
      </w:r>
      <w:r w:rsidR="006242E6" w:rsidRPr="00F73B58">
        <w:rPr>
          <w:sz w:val="24"/>
          <w:szCs w:val="24"/>
          <w:lang w:val="en-GB"/>
          <w:rPrChange w:id="543" w:author="intesar haider" w:date="2017-08-21T22:08:00Z">
            <w:rPr>
              <w:lang w:val="en-GB"/>
            </w:rPr>
          </w:rPrChange>
        </w:rPr>
        <w:t xml:space="preserve"> definitions</w:t>
      </w:r>
      <w:r w:rsidR="00B81934" w:rsidRPr="00F73B58">
        <w:rPr>
          <w:sz w:val="24"/>
          <w:szCs w:val="24"/>
          <w:lang w:val="en-GB"/>
          <w:rPrChange w:id="544" w:author="intesar haider" w:date="2017-08-21T22:08:00Z">
            <w:rPr>
              <w:lang w:val="en-GB"/>
            </w:rPr>
          </w:rPrChange>
        </w:rPr>
        <w:t>.</w:t>
      </w:r>
      <w:r w:rsidR="00DC3D64" w:rsidRPr="00F73B58">
        <w:rPr>
          <w:sz w:val="24"/>
          <w:szCs w:val="24"/>
          <w:lang w:val="en-GB"/>
          <w:rPrChange w:id="545" w:author="intesar haider" w:date="2017-08-21T22:08:00Z">
            <w:rPr>
              <w:lang w:val="en-GB"/>
            </w:rPr>
          </w:rPrChange>
        </w:rPr>
        <w:t xml:space="preserve"> </w:t>
      </w:r>
      <w:r w:rsidR="00B81934" w:rsidRPr="00F73B58">
        <w:rPr>
          <w:sz w:val="24"/>
          <w:szCs w:val="24"/>
          <w:lang w:val="en-GB"/>
          <w:rPrChange w:id="546" w:author="intesar haider" w:date="2017-08-21T22:08:00Z">
            <w:rPr>
              <w:lang w:val="en-GB"/>
            </w:rPr>
          </w:rPrChange>
        </w:rPr>
        <w:t>Their</w:t>
      </w:r>
      <w:r w:rsidR="00DC3D64" w:rsidRPr="00F73B58">
        <w:rPr>
          <w:sz w:val="24"/>
          <w:szCs w:val="24"/>
          <w:lang w:val="en-GB"/>
          <w:rPrChange w:id="547" w:author="intesar haider" w:date="2017-08-21T22:08:00Z">
            <w:rPr>
              <w:lang w:val="en-GB"/>
            </w:rPr>
          </w:rPrChange>
        </w:rPr>
        <w:t xml:space="preserve"> </w:t>
      </w:r>
      <w:r w:rsidR="00B81934" w:rsidRPr="00F73B58">
        <w:rPr>
          <w:sz w:val="24"/>
          <w:szCs w:val="24"/>
          <w:lang w:val="en-GB"/>
          <w:rPrChange w:id="548" w:author="intesar haider" w:date="2017-08-21T22:08:00Z">
            <w:rPr>
              <w:lang w:val="en-GB"/>
            </w:rPr>
          </w:rPrChange>
        </w:rPr>
        <w:t xml:space="preserve">methods inform about </w:t>
      </w:r>
      <w:r w:rsidRPr="00F73B58">
        <w:rPr>
          <w:sz w:val="24"/>
          <w:szCs w:val="24"/>
          <w:lang w:val="en-GB"/>
          <w:rPrChange w:id="549" w:author="intesar haider" w:date="2017-08-21T22:08:00Z">
            <w:rPr>
              <w:lang w:val="en-GB"/>
            </w:rPr>
          </w:rPrChange>
        </w:rPr>
        <w:t>the</w:t>
      </w:r>
      <w:r w:rsidR="00DC3D64" w:rsidRPr="00F73B58">
        <w:rPr>
          <w:sz w:val="24"/>
          <w:szCs w:val="24"/>
          <w:lang w:val="en-GB"/>
          <w:rPrChange w:id="550" w:author="intesar haider" w:date="2017-08-21T22:08:00Z">
            <w:rPr>
              <w:lang w:val="en-GB"/>
            </w:rPr>
          </w:rPrChange>
        </w:rPr>
        <w:t xml:space="preserve"> </w:t>
      </w:r>
      <w:r w:rsidRPr="00F73B58">
        <w:rPr>
          <w:sz w:val="24"/>
          <w:szCs w:val="24"/>
          <w:lang w:val="en-GB"/>
          <w:rPrChange w:id="551" w:author="intesar haider" w:date="2017-08-21T22:08:00Z">
            <w:rPr>
              <w:lang w:val="en-GB"/>
            </w:rPr>
          </w:rPrChange>
        </w:rPr>
        <w:t>struc</w:t>
      </w:r>
      <w:r w:rsidR="00DC3D64" w:rsidRPr="00F73B58">
        <w:rPr>
          <w:sz w:val="24"/>
          <w:szCs w:val="24"/>
          <w:lang w:val="en-GB"/>
          <w:rPrChange w:id="552" w:author="intesar haider" w:date="2017-08-21T22:08:00Z">
            <w:rPr>
              <w:lang w:val="en-GB"/>
            </w:rPr>
          </w:rPrChange>
        </w:rPr>
        <w:t>tur</w:t>
      </w:r>
      <w:r w:rsidRPr="00F73B58">
        <w:rPr>
          <w:sz w:val="24"/>
          <w:szCs w:val="24"/>
          <w:lang w:val="en-GB"/>
          <w:rPrChange w:id="553" w:author="intesar haider" w:date="2017-08-21T22:08:00Z">
            <w:rPr>
              <w:lang w:val="en-GB"/>
            </w:rPr>
          </w:rPrChange>
        </w:rPr>
        <w:t>e</w:t>
      </w:r>
      <w:r w:rsidR="00DC3D64" w:rsidRPr="00F73B58">
        <w:rPr>
          <w:sz w:val="24"/>
          <w:szCs w:val="24"/>
          <w:lang w:val="en-GB"/>
          <w:rPrChange w:id="554" w:author="intesar haider" w:date="2017-08-21T22:08:00Z">
            <w:rPr>
              <w:lang w:val="en-GB"/>
            </w:rPr>
          </w:rPrChange>
        </w:rPr>
        <w:t xml:space="preserve"> </w:t>
      </w:r>
      <w:r w:rsidRPr="00F73B58">
        <w:rPr>
          <w:sz w:val="24"/>
          <w:szCs w:val="24"/>
          <w:lang w:val="en-GB"/>
          <w:rPrChange w:id="555" w:author="intesar haider" w:date="2017-08-21T22:08:00Z">
            <w:rPr>
              <w:lang w:val="en-GB"/>
            </w:rPr>
          </w:rPrChange>
        </w:rPr>
        <w:t>(schema) of a r</w:t>
      </w:r>
      <w:r w:rsidR="00DC3D64" w:rsidRPr="00F73B58">
        <w:rPr>
          <w:sz w:val="24"/>
          <w:szCs w:val="24"/>
          <w:lang w:val="en-GB"/>
          <w:rPrChange w:id="556" w:author="intesar haider" w:date="2017-08-21T22:08:00Z">
            <w:rPr>
              <w:lang w:val="en-GB"/>
            </w:rPr>
          </w:rPrChange>
        </w:rPr>
        <w:t>esult</w:t>
      </w:r>
      <w:r w:rsidRPr="00F73B58">
        <w:rPr>
          <w:sz w:val="24"/>
          <w:szCs w:val="24"/>
          <w:lang w:val="en-GB"/>
          <w:rPrChange w:id="557" w:author="intesar haider" w:date="2017-08-21T22:08:00Z">
            <w:rPr>
              <w:lang w:val="en-GB"/>
            </w:rPr>
          </w:rPrChange>
        </w:rPr>
        <w:t xml:space="preserve"> s</w:t>
      </w:r>
      <w:r w:rsidR="00B81934" w:rsidRPr="00F73B58">
        <w:rPr>
          <w:sz w:val="24"/>
          <w:szCs w:val="24"/>
          <w:lang w:val="en-GB"/>
          <w:rPrChange w:id="558" w:author="intesar haider" w:date="2017-08-21T22:08:00Z">
            <w:rPr>
              <w:lang w:val="en-GB"/>
            </w:rPr>
          </w:rPrChange>
        </w:rPr>
        <w:t>et</w:t>
      </w:r>
      <w:r w:rsidR="00DC3D64" w:rsidRPr="00F73B58">
        <w:rPr>
          <w:sz w:val="24"/>
          <w:szCs w:val="24"/>
          <w:lang w:val="en-GB"/>
          <w:rPrChange w:id="559" w:author="intesar haider" w:date="2017-08-21T22:08:00Z">
            <w:rPr>
              <w:lang w:val="en-GB"/>
            </w:rPr>
          </w:rPrChange>
        </w:rPr>
        <w:t xml:space="preserve">. </w:t>
      </w:r>
      <w:r w:rsidRPr="00F73B58">
        <w:rPr>
          <w:sz w:val="24"/>
          <w:szCs w:val="24"/>
          <w:lang w:val="en-GB"/>
          <w:rPrChange w:id="560" w:author="intesar haider" w:date="2017-08-21T22:08:00Z">
            <w:rPr>
              <w:lang w:val="en-GB"/>
            </w:rPr>
          </w:rPrChange>
        </w:rPr>
        <w:t xml:space="preserve">This is a less complex solution than the </w:t>
      </w:r>
      <w:r w:rsidR="00DC3D64" w:rsidRPr="00F73B58">
        <w:rPr>
          <w:sz w:val="24"/>
          <w:szCs w:val="24"/>
          <w:lang w:val="en-US"/>
          <w:rPrChange w:id="561" w:author="intesar haider" w:date="2017-08-21T22:08:00Z">
            <w:rPr>
              <w:lang w:val="en-US"/>
            </w:rPr>
          </w:rPrChange>
        </w:rPr>
        <w:t xml:space="preserve">JDBC </w:t>
      </w:r>
      <w:r w:rsidRPr="00F73B58">
        <w:rPr>
          <w:sz w:val="24"/>
          <w:szCs w:val="24"/>
          <w:lang w:val="en-US"/>
          <w:rPrChange w:id="562" w:author="intesar haider" w:date="2017-08-21T22:08:00Z">
            <w:rPr>
              <w:lang w:val="en-US"/>
            </w:rPr>
          </w:rPrChange>
        </w:rPr>
        <w:t>class</w:t>
      </w:r>
      <w:r w:rsidR="00DC3D64" w:rsidRPr="00F73B58">
        <w:rPr>
          <w:sz w:val="24"/>
          <w:szCs w:val="24"/>
          <w:lang w:val="en-US"/>
          <w:rPrChange w:id="563" w:author="intesar haider" w:date="2017-08-21T22:08:00Z">
            <w:rPr>
              <w:lang w:val="en-US"/>
            </w:rPr>
          </w:rPrChange>
        </w:rPr>
        <w:t xml:space="preserve"> </w:t>
      </w:r>
      <w:proofErr w:type="spellStart"/>
      <w:r w:rsidR="00DC3D64" w:rsidRPr="00F73B58">
        <w:rPr>
          <w:sz w:val="24"/>
          <w:szCs w:val="24"/>
          <w:lang w:val="en-US"/>
          <w:rPrChange w:id="564" w:author="intesar haider" w:date="2017-08-21T22:08:00Z">
            <w:rPr>
              <w:lang w:val="en-US"/>
            </w:rPr>
          </w:rPrChange>
        </w:rPr>
        <w:t>ResultSetMetaData</w:t>
      </w:r>
      <w:proofErr w:type="spellEnd"/>
      <w:r w:rsidR="00DC3D64" w:rsidRPr="00F73B58">
        <w:rPr>
          <w:sz w:val="24"/>
          <w:szCs w:val="24"/>
          <w:lang w:val="en-US"/>
          <w:rPrChange w:id="565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566" w:author="intesar haider" w:date="2017-08-21T22:08:00Z">
            <w:rPr>
              <w:lang w:val="en-US"/>
            </w:rPr>
          </w:rPrChange>
        </w:rPr>
        <w:t xml:space="preserve">which need not </w:t>
      </w:r>
      <w:r w:rsidR="006242E6" w:rsidRPr="00F73B58">
        <w:rPr>
          <w:sz w:val="24"/>
          <w:szCs w:val="24"/>
          <w:lang w:val="en-US"/>
          <w:rPrChange w:id="567" w:author="intesar haider" w:date="2017-08-21T22:08:00Z">
            <w:rPr>
              <w:lang w:val="en-US"/>
            </w:rPr>
          </w:rPrChange>
        </w:rPr>
        <w:t xml:space="preserve">to </w:t>
      </w:r>
      <w:r w:rsidRPr="00F73B58">
        <w:rPr>
          <w:sz w:val="24"/>
          <w:szCs w:val="24"/>
          <w:lang w:val="en-US"/>
          <w:rPrChange w:id="568" w:author="intesar haider" w:date="2017-08-21T22:08:00Z">
            <w:rPr>
              <w:lang w:val="en-US"/>
            </w:rPr>
          </w:rPrChange>
        </w:rPr>
        <w:t>be implemented</w:t>
      </w:r>
      <w:r w:rsidR="00DC3D64" w:rsidRPr="00F73B58">
        <w:rPr>
          <w:sz w:val="24"/>
          <w:szCs w:val="24"/>
          <w:lang w:val="en-US"/>
          <w:rPrChange w:id="569" w:author="intesar haider" w:date="2017-08-21T22:08:00Z">
            <w:rPr>
              <w:lang w:val="en-US"/>
            </w:rPr>
          </w:rPrChange>
        </w:rPr>
        <w:t>.</w:t>
      </w:r>
    </w:p>
    <w:p w14:paraId="5A44EBB9" w14:textId="77777777" w:rsidR="00013A37" w:rsidRPr="00F73B58" w:rsidRDefault="00013A37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570" w:author="intesar haider" w:date="2017-08-21T22:08:00Z">
            <w:rPr>
              <w:lang w:val="en-US"/>
            </w:rPr>
          </w:rPrChange>
        </w:rPr>
      </w:pPr>
    </w:p>
    <w:p w14:paraId="21140980" w14:textId="77777777" w:rsidR="003B18DF" w:rsidRPr="00F73B58" w:rsidRDefault="00762593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57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572" w:author="intesar haider" w:date="2017-08-21T22:08:00Z">
            <w:rPr>
              <w:lang w:val="en-US"/>
            </w:rPr>
          </w:rPrChange>
        </w:rPr>
        <w:t>The</w:t>
      </w:r>
      <w:r w:rsidR="003B18DF" w:rsidRPr="00F73B58">
        <w:rPr>
          <w:sz w:val="24"/>
          <w:szCs w:val="24"/>
          <w:lang w:val="en-US"/>
          <w:rPrChange w:id="573" w:author="intesar haider" w:date="2017-08-21T22:08:00Z">
            <w:rPr>
              <w:lang w:val="en-US"/>
            </w:rPr>
          </w:rPrChange>
        </w:rPr>
        <w:t xml:space="preserve"> Fed</w:t>
      </w:r>
      <w:r w:rsidRPr="00F73B58">
        <w:rPr>
          <w:sz w:val="24"/>
          <w:szCs w:val="24"/>
          <w:lang w:val="en-US"/>
          <w:rPrChange w:id="574" w:author="intesar haider" w:date="2017-08-21T22:08:00Z">
            <w:rPr>
              <w:lang w:val="en-US"/>
            </w:rPr>
          </w:rPrChange>
        </w:rPr>
        <w:t xml:space="preserve">erated </w:t>
      </w:r>
      <w:r w:rsidR="003B18DF" w:rsidRPr="00F73B58">
        <w:rPr>
          <w:sz w:val="24"/>
          <w:szCs w:val="24"/>
          <w:lang w:val="en-US"/>
          <w:rPrChange w:id="575" w:author="intesar haider" w:date="2017-08-21T22:08:00Z">
            <w:rPr>
              <w:lang w:val="en-US"/>
            </w:rPr>
          </w:rPrChange>
        </w:rPr>
        <w:t>JDBC</w:t>
      </w:r>
      <w:r w:rsidRPr="00F73B58">
        <w:rPr>
          <w:sz w:val="24"/>
          <w:szCs w:val="24"/>
          <w:lang w:val="en-US"/>
          <w:rPrChange w:id="576" w:author="intesar haider" w:date="2017-08-21T22:08:00Z">
            <w:rPr>
              <w:lang w:val="en-US"/>
            </w:rPr>
          </w:rPrChange>
        </w:rPr>
        <w:t xml:space="preserve"> classes</w:t>
      </w:r>
      <w:r w:rsidR="003B18DF" w:rsidRPr="00F73B58">
        <w:rPr>
          <w:sz w:val="24"/>
          <w:szCs w:val="24"/>
          <w:lang w:val="en-US"/>
          <w:rPrChange w:id="577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578" w:author="intesar haider" w:date="2017-08-21T22:08:00Z">
            <w:rPr>
              <w:lang w:val="en-US"/>
            </w:rPr>
          </w:rPrChange>
        </w:rPr>
        <w:t>a</w:t>
      </w:r>
      <w:r w:rsidR="003B18DF" w:rsidRPr="00F73B58">
        <w:rPr>
          <w:sz w:val="24"/>
          <w:szCs w:val="24"/>
          <w:lang w:val="en-US"/>
          <w:rPrChange w:id="579" w:author="intesar haider" w:date="2017-08-21T22:08:00Z">
            <w:rPr>
              <w:lang w:val="en-US"/>
            </w:rPr>
          </w:rPrChange>
        </w:rPr>
        <w:t xml:space="preserve">nd </w:t>
      </w:r>
      <w:r w:rsidRPr="00F73B58">
        <w:rPr>
          <w:sz w:val="24"/>
          <w:szCs w:val="24"/>
          <w:lang w:val="en-US"/>
          <w:rPrChange w:id="580" w:author="intesar haider" w:date="2017-08-21T22:08:00Z">
            <w:rPr>
              <w:lang w:val="en-US"/>
            </w:rPr>
          </w:rPrChange>
        </w:rPr>
        <w:t>their respective m</w:t>
      </w:r>
      <w:r w:rsidR="003B18DF" w:rsidRPr="00F73B58">
        <w:rPr>
          <w:sz w:val="24"/>
          <w:szCs w:val="24"/>
          <w:lang w:val="en-US"/>
          <w:rPrChange w:id="581" w:author="intesar haider" w:date="2017-08-21T22:08:00Z">
            <w:rPr>
              <w:lang w:val="en-US"/>
            </w:rPr>
          </w:rPrChange>
        </w:rPr>
        <w:t>ethod</w:t>
      </w:r>
      <w:r w:rsidRPr="00F73B58">
        <w:rPr>
          <w:sz w:val="24"/>
          <w:szCs w:val="24"/>
          <w:lang w:val="en-US"/>
          <w:rPrChange w:id="582" w:author="intesar haider" w:date="2017-08-21T22:08:00Z">
            <w:rPr>
              <w:lang w:val="en-US"/>
            </w:rPr>
          </w:rPrChange>
        </w:rPr>
        <w:t>s</w:t>
      </w:r>
      <w:r w:rsidR="003B18DF" w:rsidRPr="00F73B58">
        <w:rPr>
          <w:sz w:val="24"/>
          <w:szCs w:val="24"/>
          <w:lang w:val="en-US"/>
          <w:rPrChange w:id="58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584" w:author="intesar haider" w:date="2017-08-21T22:08:00Z">
            <w:rPr>
              <w:lang w:val="en-US"/>
            </w:rPr>
          </w:rPrChange>
        </w:rPr>
        <w:t xml:space="preserve">essentially should work like the corresponding elements of the </w:t>
      </w:r>
      <w:r w:rsidR="003B18DF" w:rsidRPr="00F73B58">
        <w:rPr>
          <w:sz w:val="24"/>
          <w:szCs w:val="24"/>
          <w:lang w:val="en-US"/>
          <w:rPrChange w:id="585" w:author="intesar haider" w:date="2017-08-21T22:08:00Z">
            <w:rPr>
              <w:lang w:val="en-US"/>
            </w:rPr>
          </w:rPrChange>
        </w:rPr>
        <w:t>JDBC</w:t>
      </w:r>
      <w:r w:rsidRPr="00F73B58">
        <w:rPr>
          <w:sz w:val="24"/>
          <w:szCs w:val="24"/>
          <w:lang w:val="en-US"/>
          <w:rPrChange w:id="586" w:author="intesar haider" w:date="2017-08-21T22:08:00Z">
            <w:rPr>
              <w:lang w:val="en-US"/>
            </w:rPr>
          </w:rPrChange>
        </w:rPr>
        <w:t xml:space="preserve"> interface</w:t>
      </w:r>
      <w:r w:rsidR="003B18DF" w:rsidRPr="00F73B58">
        <w:rPr>
          <w:sz w:val="24"/>
          <w:szCs w:val="24"/>
          <w:lang w:val="en-US"/>
          <w:rPrChange w:id="587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588" w:author="intesar haider" w:date="2017-08-21T22:08:00Z">
            <w:rPr>
              <w:lang w:val="en-US"/>
            </w:rPr>
          </w:rPrChange>
        </w:rPr>
        <w:t xml:space="preserve">However, there is no need to implement </w:t>
      </w:r>
      <w:r w:rsidR="000E2911" w:rsidRPr="00F73B58">
        <w:rPr>
          <w:sz w:val="24"/>
          <w:szCs w:val="24"/>
          <w:lang w:val="en-US"/>
          <w:rPrChange w:id="589" w:author="intesar haider" w:date="2017-08-21T22:08:00Z">
            <w:rPr>
              <w:lang w:val="en-US"/>
            </w:rPr>
          </w:rPrChange>
        </w:rPr>
        <w:t xml:space="preserve">a </w:t>
      </w:r>
      <w:r w:rsidRPr="00F73B58">
        <w:rPr>
          <w:sz w:val="24"/>
          <w:szCs w:val="24"/>
          <w:lang w:val="en-US"/>
          <w:rPrChange w:id="590" w:author="intesar haider" w:date="2017-08-21T22:08:00Z">
            <w:rPr>
              <w:lang w:val="en-US"/>
            </w:rPr>
          </w:rPrChange>
        </w:rPr>
        <w:t>class corresponding to the JDBC</w:t>
      </w:r>
      <w:r w:rsidR="003B18DF" w:rsidRPr="00F73B58">
        <w:rPr>
          <w:sz w:val="24"/>
          <w:szCs w:val="24"/>
          <w:lang w:val="en-US"/>
          <w:rPrChange w:id="591" w:author="intesar haider" w:date="2017-08-21T22:08:00Z">
            <w:rPr>
              <w:lang w:val="en-US"/>
            </w:rPr>
          </w:rPrChange>
        </w:rPr>
        <w:t xml:space="preserve"> </w:t>
      </w:r>
      <w:r w:rsidR="000E2911" w:rsidRPr="00F73B58">
        <w:rPr>
          <w:sz w:val="24"/>
          <w:szCs w:val="24"/>
          <w:lang w:val="en-US"/>
          <w:rPrChange w:id="592" w:author="intesar haider" w:date="2017-08-21T22:08:00Z">
            <w:rPr>
              <w:lang w:val="en-US"/>
            </w:rPr>
          </w:rPrChange>
        </w:rPr>
        <w:t xml:space="preserve">class </w:t>
      </w:r>
      <w:proofErr w:type="spellStart"/>
      <w:r w:rsidR="003B18DF" w:rsidRPr="00F73B58">
        <w:rPr>
          <w:sz w:val="24"/>
          <w:szCs w:val="24"/>
          <w:lang w:val="en-US"/>
          <w:rPrChange w:id="593" w:author="intesar haider" w:date="2017-08-21T22:08:00Z">
            <w:rPr>
              <w:lang w:val="en-US"/>
            </w:rPr>
          </w:rPrChange>
        </w:rPr>
        <w:t>PreparedStateme</w:t>
      </w:r>
      <w:r w:rsidRPr="00F73B58">
        <w:rPr>
          <w:sz w:val="24"/>
          <w:szCs w:val="24"/>
          <w:lang w:val="en-US"/>
          <w:rPrChange w:id="594" w:author="intesar haider" w:date="2017-08-21T22:08:00Z">
            <w:rPr>
              <w:lang w:val="en-US"/>
            </w:rPr>
          </w:rPrChange>
        </w:rPr>
        <w:t>nt</w:t>
      </w:r>
      <w:proofErr w:type="spellEnd"/>
      <w:r w:rsidRPr="00F73B58">
        <w:rPr>
          <w:sz w:val="24"/>
          <w:szCs w:val="24"/>
          <w:lang w:val="en-US"/>
          <w:rPrChange w:id="595" w:author="intesar haider" w:date="2017-08-21T22:08:00Z">
            <w:rPr>
              <w:lang w:val="en-US"/>
            </w:rPr>
          </w:rPrChange>
        </w:rPr>
        <w:t>.</w:t>
      </w:r>
      <w:r w:rsidR="000E2911" w:rsidRPr="00F73B58">
        <w:rPr>
          <w:sz w:val="24"/>
          <w:szCs w:val="24"/>
          <w:lang w:val="en-US"/>
          <w:rPrChange w:id="596" w:author="intesar haider" w:date="2017-08-21T22:08:00Z">
            <w:rPr>
              <w:lang w:val="en-US"/>
            </w:rPr>
          </w:rPrChange>
        </w:rPr>
        <w:t xml:space="preserve"> </w:t>
      </w:r>
      <w:r w:rsidR="003B18DF" w:rsidRPr="00F73B58">
        <w:rPr>
          <w:sz w:val="24"/>
          <w:szCs w:val="24"/>
          <w:lang w:val="en-US"/>
          <w:rPrChange w:id="597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598" w:author="intesar haider" w:date="2017-08-21T22:08:00Z">
            <w:rPr>
              <w:lang w:val="en-US"/>
            </w:rPr>
          </w:rPrChange>
        </w:rPr>
        <w:t>Hence, that one is missing from the previous list.</w:t>
      </w:r>
      <w:r w:rsidR="003B18DF" w:rsidRPr="00F73B58">
        <w:rPr>
          <w:sz w:val="24"/>
          <w:szCs w:val="24"/>
          <w:lang w:val="en-US"/>
          <w:rPrChange w:id="59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600" w:author="intesar haider" w:date="2017-08-21T22:08:00Z">
            <w:rPr>
              <w:lang w:val="en-US"/>
            </w:rPr>
          </w:rPrChange>
        </w:rPr>
        <w:t xml:space="preserve">A file containing class definitions </w:t>
      </w:r>
      <w:r w:rsidR="000E2911" w:rsidRPr="00F73B58">
        <w:rPr>
          <w:sz w:val="24"/>
          <w:szCs w:val="24"/>
          <w:lang w:val="en-US"/>
          <w:rPrChange w:id="601" w:author="intesar haider" w:date="2017-08-21T22:08:00Z">
            <w:rPr>
              <w:lang w:val="en-US"/>
            </w:rPr>
          </w:rPrChange>
        </w:rPr>
        <w:t>needed in the assignment will be provided</w:t>
      </w:r>
      <w:r w:rsidR="003B18DF" w:rsidRPr="00F73B58">
        <w:rPr>
          <w:sz w:val="24"/>
          <w:szCs w:val="24"/>
          <w:lang w:val="en-US"/>
          <w:rPrChange w:id="602" w:author="intesar haider" w:date="2017-08-21T22:08:00Z">
            <w:rPr>
              <w:lang w:val="en-US"/>
            </w:rPr>
          </w:rPrChange>
        </w:rPr>
        <w:t>.</w:t>
      </w:r>
      <w:r w:rsidR="000E2911" w:rsidRPr="00F73B58">
        <w:rPr>
          <w:sz w:val="24"/>
          <w:szCs w:val="24"/>
          <w:lang w:val="en-US"/>
          <w:rPrChange w:id="603" w:author="intesar haider" w:date="2017-08-21T22:08:00Z">
            <w:rPr>
              <w:lang w:val="en-US"/>
            </w:rPr>
          </w:rPrChange>
        </w:rPr>
        <w:t xml:space="preserve"> Also see below.</w:t>
      </w:r>
    </w:p>
    <w:p w14:paraId="18BD3F8E" w14:textId="77777777" w:rsidR="003B18DF" w:rsidRPr="00F73B58" w:rsidRDefault="003B18DF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604" w:author="intesar haider" w:date="2017-08-21T22:08:00Z">
            <w:rPr>
              <w:lang w:val="en-US"/>
            </w:rPr>
          </w:rPrChange>
        </w:rPr>
      </w:pPr>
    </w:p>
    <w:p w14:paraId="2F3BEC13" w14:textId="5C098297" w:rsidR="003B18DF" w:rsidRPr="00F73B58" w:rsidRDefault="005554D0" w:rsidP="003B18DF">
      <w:pPr>
        <w:rPr>
          <w:b/>
          <w:sz w:val="24"/>
          <w:szCs w:val="24"/>
          <w:lang w:val="en-US"/>
          <w:rPrChange w:id="605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606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The FJDBC interface</w:t>
      </w:r>
      <w:r w:rsidRPr="00F73B58">
        <w:rPr>
          <w:b/>
          <w:sz w:val="24"/>
          <w:szCs w:val="24"/>
          <w:lang w:val="en-US"/>
          <w:rPrChange w:id="607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:</w:t>
      </w:r>
      <w:r w:rsidR="003B18DF" w:rsidRPr="00F73B58">
        <w:rPr>
          <w:b/>
          <w:sz w:val="24"/>
          <w:szCs w:val="24"/>
          <w:lang w:val="en-US"/>
          <w:rPrChange w:id="608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Details </w:t>
      </w:r>
      <w:r w:rsidRPr="00F73B58">
        <w:rPr>
          <w:b/>
          <w:sz w:val="24"/>
          <w:szCs w:val="24"/>
          <w:lang w:val="en-US"/>
          <w:rPrChange w:id="609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of</w:t>
      </w:r>
      <w:r w:rsidR="003B18DF" w:rsidRPr="00F73B58">
        <w:rPr>
          <w:b/>
          <w:sz w:val="24"/>
          <w:szCs w:val="24"/>
          <w:lang w:val="en-US"/>
          <w:rPrChange w:id="610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611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c</w:t>
      </w:r>
      <w:r w:rsidR="003B18DF" w:rsidRPr="00F73B58">
        <w:rPr>
          <w:b/>
          <w:sz w:val="24"/>
          <w:szCs w:val="24"/>
          <w:lang w:val="en-US"/>
          <w:rPrChange w:id="612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lasse</w:t>
      </w:r>
      <w:r w:rsidRPr="00F73B58">
        <w:rPr>
          <w:b/>
          <w:sz w:val="24"/>
          <w:szCs w:val="24"/>
          <w:lang w:val="en-US"/>
          <w:rPrChange w:id="613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s</w:t>
      </w:r>
      <w:r w:rsidR="003B18DF" w:rsidRPr="00F73B58">
        <w:rPr>
          <w:b/>
          <w:sz w:val="24"/>
          <w:szCs w:val="24"/>
          <w:lang w:val="en-US"/>
          <w:rPrChange w:id="614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 </w:t>
      </w:r>
      <w:r w:rsidRPr="00F73B58">
        <w:rPr>
          <w:b/>
          <w:sz w:val="24"/>
          <w:szCs w:val="24"/>
          <w:lang w:val="en-US"/>
          <w:rPrChange w:id="615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a</w:t>
      </w:r>
      <w:r w:rsidR="003B18DF" w:rsidRPr="00F73B58">
        <w:rPr>
          <w:b/>
          <w:sz w:val="24"/>
          <w:szCs w:val="24"/>
          <w:lang w:val="en-US"/>
          <w:rPrChange w:id="61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nd </w:t>
      </w:r>
      <w:r w:rsidRPr="00F73B58">
        <w:rPr>
          <w:b/>
          <w:sz w:val="24"/>
          <w:szCs w:val="24"/>
          <w:lang w:val="en-US"/>
          <w:rPrChange w:id="617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m</w:t>
      </w:r>
      <w:r w:rsidR="003B18DF" w:rsidRPr="00F73B58">
        <w:rPr>
          <w:b/>
          <w:sz w:val="24"/>
          <w:szCs w:val="24"/>
          <w:lang w:val="en-US"/>
          <w:rPrChange w:id="618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ethod</w:t>
      </w:r>
      <w:r w:rsidRPr="00F73B58">
        <w:rPr>
          <w:b/>
          <w:sz w:val="24"/>
          <w:szCs w:val="24"/>
          <w:lang w:val="en-US"/>
          <w:rPrChange w:id="619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s</w:t>
      </w:r>
    </w:p>
    <w:p w14:paraId="28DC654D" w14:textId="77777777" w:rsidR="003B18DF" w:rsidRPr="00F73B58" w:rsidRDefault="003B18DF" w:rsidP="003B18DF">
      <w:pPr>
        <w:jc w:val="both"/>
        <w:rPr>
          <w:sz w:val="24"/>
          <w:szCs w:val="24"/>
          <w:lang w:val="en-US"/>
          <w:rPrChange w:id="620" w:author="intesar haider" w:date="2017-08-21T22:08:00Z">
            <w:rPr>
              <w:lang w:val="en-US"/>
            </w:rPr>
          </w:rPrChange>
        </w:rPr>
      </w:pPr>
    </w:p>
    <w:p w14:paraId="2A2710FE" w14:textId="77777777" w:rsidR="003B18DF" w:rsidRPr="00F73B58" w:rsidRDefault="007F6229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62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622" w:author="intesar haider" w:date="2017-08-21T22:08:00Z">
            <w:rPr>
              <w:lang w:val="en-US"/>
            </w:rPr>
          </w:rPrChange>
        </w:rPr>
        <w:t>S</w:t>
      </w:r>
      <w:r w:rsidR="005554D0" w:rsidRPr="00F73B58">
        <w:rPr>
          <w:sz w:val="24"/>
          <w:szCs w:val="24"/>
          <w:lang w:val="en-US"/>
          <w:rPrChange w:id="623" w:author="intesar haider" w:date="2017-08-21T22:08:00Z">
            <w:rPr>
              <w:lang w:val="en-US"/>
            </w:rPr>
          </w:rPrChange>
        </w:rPr>
        <w:t>ee</w:t>
      </w:r>
      <w:r w:rsidR="002123BE" w:rsidRPr="00F73B58">
        <w:rPr>
          <w:sz w:val="24"/>
          <w:szCs w:val="24"/>
          <w:lang w:val="en-US"/>
          <w:rPrChange w:id="624" w:author="intesar haider" w:date="2017-08-21T22:08:00Z">
            <w:rPr>
              <w:lang w:val="en-US"/>
            </w:rPr>
          </w:rPrChange>
        </w:rPr>
        <w:t xml:space="preserve"> </w:t>
      </w:r>
      <w:r w:rsidR="005554D0" w:rsidRPr="00F73B58">
        <w:rPr>
          <w:sz w:val="24"/>
          <w:szCs w:val="24"/>
          <w:lang w:val="en-US"/>
          <w:rPrChange w:id="625" w:author="intesar haider" w:date="2017-08-21T22:08:00Z">
            <w:rPr>
              <w:lang w:val="en-US"/>
            </w:rPr>
          </w:rPrChange>
        </w:rPr>
        <w:t>provided Java c</w:t>
      </w:r>
      <w:r w:rsidR="002123BE" w:rsidRPr="00F73B58">
        <w:rPr>
          <w:sz w:val="24"/>
          <w:szCs w:val="24"/>
          <w:lang w:val="en-US"/>
          <w:rPrChange w:id="626" w:author="intesar haider" w:date="2017-08-21T22:08:00Z">
            <w:rPr>
              <w:lang w:val="en-US"/>
            </w:rPr>
          </w:rPrChange>
        </w:rPr>
        <w:t xml:space="preserve">ode </w:t>
      </w:r>
      <w:r w:rsidR="005554D0" w:rsidRPr="00F73B58">
        <w:rPr>
          <w:sz w:val="24"/>
          <w:szCs w:val="24"/>
          <w:lang w:val="en-US"/>
          <w:rPrChange w:id="627" w:author="intesar haider" w:date="2017-08-21T22:08:00Z">
            <w:rPr>
              <w:lang w:val="en-US"/>
            </w:rPr>
          </w:rPrChange>
        </w:rPr>
        <w:t>of</w:t>
      </w:r>
      <w:r w:rsidR="002123BE" w:rsidRPr="00F73B58">
        <w:rPr>
          <w:sz w:val="24"/>
          <w:szCs w:val="24"/>
          <w:lang w:val="en-US"/>
          <w:rPrChange w:id="628" w:author="intesar haider" w:date="2017-08-21T22:08:00Z">
            <w:rPr>
              <w:lang w:val="en-US"/>
            </w:rPr>
          </w:rPrChange>
        </w:rPr>
        <w:t xml:space="preserve"> </w:t>
      </w:r>
      <w:r w:rsidR="005554D0" w:rsidRPr="00F73B58">
        <w:rPr>
          <w:sz w:val="24"/>
          <w:szCs w:val="24"/>
          <w:lang w:val="en-US"/>
          <w:rPrChange w:id="629" w:author="intesar haider" w:date="2017-08-21T22:08:00Z">
            <w:rPr>
              <w:lang w:val="en-US"/>
            </w:rPr>
          </w:rPrChange>
        </w:rPr>
        <w:t>class a</w:t>
      </w:r>
      <w:r w:rsidR="002123BE" w:rsidRPr="00F73B58">
        <w:rPr>
          <w:sz w:val="24"/>
          <w:szCs w:val="24"/>
          <w:lang w:val="en-US"/>
          <w:rPrChange w:id="630" w:author="intesar haider" w:date="2017-08-21T22:08:00Z">
            <w:rPr>
              <w:lang w:val="en-US"/>
            </w:rPr>
          </w:rPrChange>
        </w:rPr>
        <w:t xml:space="preserve">nd </w:t>
      </w:r>
      <w:r w:rsidR="005554D0" w:rsidRPr="00F73B58">
        <w:rPr>
          <w:sz w:val="24"/>
          <w:szCs w:val="24"/>
          <w:lang w:val="en-US"/>
          <w:rPrChange w:id="631" w:author="intesar haider" w:date="2017-08-21T22:08:00Z">
            <w:rPr>
              <w:lang w:val="en-US"/>
            </w:rPr>
          </w:rPrChange>
        </w:rPr>
        <w:t>m</w:t>
      </w:r>
      <w:r w:rsidR="002123BE" w:rsidRPr="00F73B58">
        <w:rPr>
          <w:sz w:val="24"/>
          <w:szCs w:val="24"/>
          <w:lang w:val="en-US"/>
          <w:rPrChange w:id="632" w:author="intesar haider" w:date="2017-08-21T22:08:00Z">
            <w:rPr>
              <w:lang w:val="en-US"/>
            </w:rPr>
          </w:rPrChange>
        </w:rPr>
        <w:t>ethod</w:t>
      </w:r>
      <w:r w:rsidR="005554D0" w:rsidRPr="00F73B58">
        <w:rPr>
          <w:sz w:val="24"/>
          <w:szCs w:val="24"/>
          <w:lang w:val="en-US"/>
          <w:rPrChange w:id="633" w:author="intesar haider" w:date="2017-08-21T22:08:00Z">
            <w:rPr>
              <w:lang w:val="en-US"/>
            </w:rPr>
          </w:rPrChange>
        </w:rPr>
        <w:t xml:space="preserve"> d</w:t>
      </w:r>
      <w:r w:rsidR="002123BE" w:rsidRPr="00F73B58">
        <w:rPr>
          <w:sz w:val="24"/>
          <w:szCs w:val="24"/>
          <w:lang w:val="en-US"/>
          <w:rPrChange w:id="634" w:author="intesar haider" w:date="2017-08-21T22:08:00Z">
            <w:rPr>
              <w:lang w:val="en-US"/>
            </w:rPr>
          </w:rPrChange>
        </w:rPr>
        <w:t>efinition</w:t>
      </w:r>
      <w:r w:rsidR="005554D0" w:rsidRPr="00F73B58">
        <w:rPr>
          <w:sz w:val="24"/>
          <w:szCs w:val="24"/>
          <w:lang w:val="en-US"/>
          <w:rPrChange w:id="635" w:author="intesar haider" w:date="2017-08-21T22:08:00Z">
            <w:rPr>
              <w:lang w:val="en-US"/>
            </w:rPr>
          </w:rPrChange>
        </w:rPr>
        <w:t>s</w:t>
      </w:r>
      <w:r w:rsidR="002123BE" w:rsidRPr="00F73B58">
        <w:rPr>
          <w:sz w:val="24"/>
          <w:szCs w:val="24"/>
          <w:lang w:val="en-US"/>
          <w:rPrChange w:id="636" w:author="intesar haider" w:date="2017-08-21T22:08:00Z">
            <w:rPr>
              <w:lang w:val="en-US"/>
            </w:rPr>
          </w:rPrChange>
        </w:rPr>
        <w:t>.</w:t>
      </w:r>
    </w:p>
    <w:p w14:paraId="37C3A7D5" w14:textId="77777777" w:rsidR="003B18DF" w:rsidRPr="00F73B58" w:rsidRDefault="003B18DF" w:rsidP="003B18DF">
      <w:pPr>
        <w:rPr>
          <w:b/>
          <w:sz w:val="24"/>
          <w:szCs w:val="24"/>
          <w:u w:val="single"/>
          <w:lang w:val="en-US"/>
          <w:rPrChange w:id="637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</w:pPr>
    </w:p>
    <w:p w14:paraId="680A5BC3" w14:textId="73E3BF08" w:rsidR="003B18DF" w:rsidRPr="00F73B58" w:rsidRDefault="00762593" w:rsidP="003B18DF">
      <w:pPr>
        <w:rPr>
          <w:b/>
          <w:sz w:val="24"/>
          <w:szCs w:val="24"/>
          <w:lang w:val="en-US"/>
          <w:rPrChange w:id="638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639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Func</w:t>
      </w:r>
      <w:r w:rsidR="003B18DF" w:rsidRPr="00F73B58">
        <w:rPr>
          <w:b/>
          <w:sz w:val="24"/>
          <w:szCs w:val="24"/>
          <w:u w:val="single"/>
          <w:lang w:val="en-US"/>
          <w:rPrChange w:id="640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tion</w:t>
      </w:r>
      <w:r w:rsidR="00E619B8" w:rsidRPr="00F73B58">
        <w:rPr>
          <w:b/>
          <w:sz w:val="24"/>
          <w:szCs w:val="24"/>
          <w:u w:val="single"/>
          <w:lang w:val="en-US"/>
          <w:rPrChange w:id="641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ality of the </w:t>
      </w:r>
      <w:r w:rsidR="003B18DF" w:rsidRPr="00F73B58">
        <w:rPr>
          <w:b/>
          <w:sz w:val="24"/>
          <w:szCs w:val="24"/>
          <w:u w:val="single"/>
          <w:lang w:val="en-US"/>
          <w:rPrChange w:id="642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FDBS</w:t>
      </w:r>
      <w:r w:rsidRPr="00F73B58">
        <w:rPr>
          <w:b/>
          <w:sz w:val="24"/>
          <w:szCs w:val="24"/>
          <w:u w:val="single"/>
          <w:lang w:val="en-US"/>
          <w:rPrChange w:id="643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laye</w:t>
      </w:r>
      <w:r w:rsidR="00E619B8" w:rsidRPr="00F73B58">
        <w:rPr>
          <w:b/>
          <w:sz w:val="24"/>
          <w:szCs w:val="24"/>
          <w:u w:val="single"/>
          <w:lang w:val="en-US"/>
          <w:rPrChange w:id="644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r to be implemented</w:t>
      </w:r>
      <w:r w:rsidR="003B18DF" w:rsidRPr="00F73B58">
        <w:rPr>
          <w:b/>
          <w:sz w:val="24"/>
          <w:szCs w:val="24"/>
          <w:lang w:val="en-US"/>
          <w:rPrChange w:id="645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: I</w:t>
      </w:r>
      <w:r w:rsidR="005554D0" w:rsidRPr="00F73B58">
        <w:rPr>
          <w:b/>
          <w:sz w:val="24"/>
          <w:szCs w:val="24"/>
          <w:lang w:val="en-US"/>
          <w:rPrChange w:id="646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n d</w:t>
      </w:r>
      <w:r w:rsidR="003B18DF" w:rsidRPr="00F73B58">
        <w:rPr>
          <w:b/>
          <w:sz w:val="24"/>
          <w:szCs w:val="24"/>
          <w:lang w:val="en-US"/>
          <w:rPrChange w:id="647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etail</w:t>
      </w:r>
    </w:p>
    <w:p w14:paraId="706F2952" w14:textId="77777777" w:rsidR="003B18DF" w:rsidRPr="00F73B58" w:rsidRDefault="003B18DF" w:rsidP="003B18DF">
      <w:pPr>
        <w:jc w:val="both"/>
        <w:rPr>
          <w:sz w:val="24"/>
          <w:szCs w:val="24"/>
          <w:lang w:val="en-US"/>
          <w:rPrChange w:id="648" w:author="intesar haider" w:date="2017-08-21T22:08:00Z">
            <w:rPr>
              <w:lang w:val="en-US"/>
            </w:rPr>
          </w:rPrChange>
        </w:rPr>
      </w:pPr>
    </w:p>
    <w:p w14:paraId="739114B0" w14:textId="39F9EA60" w:rsidR="00762593" w:rsidRPr="00F73B58" w:rsidRDefault="00E619B8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64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650" w:author="intesar haider" w:date="2017-08-21T22:08:00Z">
            <w:rPr>
              <w:lang w:val="en-US"/>
            </w:rPr>
          </w:rPrChange>
        </w:rPr>
        <w:t>It is obvious that the implementation of a full-fledged SQL p</w:t>
      </w:r>
      <w:r w:rsidR="00D33E14" w:rsidRPr="00F73B58">
        <w:rPr>
          <w:sz w:val="24"/>
          <w:szCs w:val="24"/>
          <w:lang w:val="en-US"/>
          <w:rPrChange w:id="651" w:author="intesar haider" w:date="2017-08-21T22:08:00Z">
            <w:rPr>
              <w:lang w:val="en-US"/>
            </w:rPr>
          </w:rPrChange>
        </w:rPr>
        <w:t>arser</w:t>
      </w:r>
      <w:r w:rsidRPr="00F73B58">
        <w:rPr>
          <w:sz w:val="24"/>
          <w:szCs w:val="24"/>
          <w:lang w:val="en-US"/>
          <w:rPrChange w:id="652" w:author="intesar haider" w:date="2017-08-21T22:08:00Z">
            <w:rPr>
              <w:lang w:val="en-US"/>
            </w:rPr>
          </w:rPrChange>
        </w:rPr>
        <w:t>, i.e. one that supports the totality of SQL supported by Oracle would require an inco</w:t>
      </w:r>
      <w:r w:rsidR="004B54E6" w:rsidRPr="00F73B58">
        <w:rPr>
          <w:sz w:val="24"/>
          <w:szCs w:val="24"/>
          <w:lang w:val="en-US"/>
          <w:rPrChange w:id="653" w:author="intesar haider" w:date="2017-08-21T22:08:00Z">
            <w:rPr>
              <w:lang w:val="en-US"/>
            </w:rPr>
          </w:rPrChange>
        </w:rPr>
        <w:t>mmensurable and unrealistic</w:t>
      </w:r>
      <w:r w:rsidRPr="00F73B58">
        <w:rPr>
          <w:sz w:val="24"/>
          <w:szCs w:val="24"/>
          <w:lang w:val="en-US"/>
          <w:rPrChange w:id="654" w:author="intesar haider" w:date="2017-08-21T22:08:00Z">
            <w:rPr>
              <w:lang w:val="en-US"/>
            </w:rPr>
          </w:rPrChange>
        </w:rPr>
        <w:t xml:space="preserve"> amount of work. </w:t>
      </w:r>
      <w:r w:rsidRPr="00F73B58">
        <w:rPr>
          <w:sz w:val="24"/>
          <w:szCs w:val="24"/>
          <w:lang w:val="en-US"/>
          <w:rPrChange w:id="655" w:author="intesar haider" w:date="2017-08-21T22:08:00Z">
            <w:rPr>
              <w:lang w:val="en-US"/>
            </w:rPr>
          </w:rPrChange>
        </w:rPr>
        <w:lastRenderedPageBreak/>
        <w:t xml:space="preserve">Therefore, the minimal subset of SQL to be handled by your FDBS layer is summarized </w:t>
      </w:r>
      <w:r w:rsidR="004B54E6" w:rsidRPr="00F73B58">
        <w:rPr>
          <w:sz w:val="24"/>
          <w:szCs w:val="24"/>
          <w:lang w:val="en-US"/>
          <w:rPrChange w:id="656" w:author="intesar haider" w:date="2017-08-21T22:08:00Z">
            <w:rPr>
              <w:lang w:val="en-US"/>
            </w:rPr>
          </w:rPrChange>
        </w:rPr>
        <w:t xml:space="preserve">and described </w:t>
      </w:r>
      <w:r w:rsidRPr="00F73B58">
        <w:rPr>
          <w:sz w:val="24"/>
          <w:szCs w:val="24"/>
          <w:lang w:val="en-US"/>
          <w:rPrChange w:id="657" w:author="intesar haider" w:date="2017-08-21T22:08:00Z">
            <w:rPr>
              <w:lang w:val="en-US"/>
            </w:rPr>
          </w:rPrChange>
        </w:rPr>
        <w:t>in the following list of SQL (type) statements</w:t>
      </w:r>
      <w:r w:rsidR="00D33E14" w:rsidRPr="00F73B58">
        <w:rPr>
          <w:sz w:val="24"/>
          <w:szCs w:val="24"/>
          <w:lang w:val="en-US"/>
          <w:rPrChange w:id="658" w:author="intesar haider" w:date="2017-08-21T22:08:00Z">
            <w:rPr>
              <w:lang w:val="en-US"/>
            </w:rPr>
          </w:rPrChange>
        </w:rPr>
        <w:t xml:space="preserve">. </w:t>
      </w:r>
      <w:r w:rsidR="004B54E6" w:rsidRPr="00F73B58">
        <w:rPr>
          <w:sz w:val="24"/>
          <w:szCs w:val="24"/>
          <w:lang w:val="en-US"/>
          <w:rPrChange w:id="659" w:author="intesar haider" w:date="2017-08-21T22:08:00Z">
            <w:rPr>
              <w:lang w:val="en-US"/>
            </w:rPr>
          </w:rPrChange>
        </w:rPr>
        <w:t>You may, of course, implement additional func</w:t>
      </w:r>
      <w:r w:rsidR="00D33E14" w:rsidRPr="00F73B58">
        <w:rPr>
          <w:sz w:val="24"/>
          <w:szCs w:val="24"/>
          <w:lang w:val="en-US"/>
          <w:rPrChange w:id="660" w:author="intesar haider" w:date="2017-08-21T22:08:00Z">
            <w:rPr>
              <w:lang w:val="en-US"/>
            </w:rPr>
          </w:rPrChange>
        </w:rPr>
        <w:t>tionalit</w:t>
      </w:r>
      <w:r w:rsidR="004B54E6" w:rsidRPr="00F73B58">
        <w:rPr>
          <w:sz w:val="24"/>
          <w:szCs w:val="24"/>
          <w:lang w:val="en-US"/>
          <w:rPrChange w:id="661" w:author="intesar haider" w:date="2017-08-21T22:08:00Z">
            <w:rPr>
              <w:lang w:val="en-US"/>
            </w:rPr>
          </w:rPrChange>
        </w:rPr>
        <w:t>y</w:t>
      </w:r>
      <w:r w:rsidR="00D33E14" w:rsidRPr="00F73B58">
        <w:rPr>
          <w:sz w:val="24"/>
          <w:szCs w:val="24"/>
          <w:lang w:val="en-US"/>
          <w:rPrChange w:id="662" w:author="intesar haider" w:date="2017-08-21T22:08:00Z">
            <w:rPr>
              <w:lang w:val="en-US"/>
            </w:rPr>
          </w:rPrChange>
        </w:rPr>
        <w:t xml:space="preserve"> </w:t>
      </w:r>
      <w:r w:rsidR="004B54E6" w:rsidRPr="00F73B58">
        <w:rPr>
          <w:sz w:val="24"/>
          <w:szCs w:val="24"/>
          <w:lang w:val="en-US"/>
          <w:rPrChange w:id="663" w:author="intesar haider" w:date="2017-08-21T22:08:00Z">
            <w:rPr>
              <w:lang w:val="en-US"/>
            </w:rPr>
          </w:rPrChange>
        </w:rPr>
        <w:t>at and mention that in your project (assignment) documentation</w:t>
      </w:r>
      <w:r w:rsidR="00D33E14" w:rsidRPr="00F73B58">
        <w:rPr>
          <w:sz w:val="24"/>
          <w:szCs w:val="24"/>
          <w:lang w:val="en-US"/>
          <w:rPrChange w:id="664" w:author="intesar haider" w:date="2017-08-21T22:08:00Z">
            <w:rPr>
              <w:lang w:val="en-US"/>
            </w:rPr>
          </w:rPrChange>
        </w:rPr>
        <w:t xml:space="preserve">. </w:t>
      </w:r>
      <w:r w:rsidR="00B66B24" w:rsidRPr="00F73B58">
        <w:rPr>
          <w:sz w:val="24"/>
          <w:szCs w:val="24"/>
          <w:lang w:val="en-US"/>
          <w:rPrChange w:id="665" w:author="intesar haider" w:date="2017-08-21T22:08:00Z">
            <w:rPr>
              <w:lang w:val="en-US"/>
            </w:rPr>
          </w:rPrChange>
        </w:rPr>
        <w:t>Furthermore,</w:t>
      </w:r>
      <w:r w:rsidR="004B54E6" w:rsidRPr="00F73B58">
        <w:rPr>
          <w:sz w:val="24"/>
          <w:szCs w:val="24"/>
          <w:lang w:val="en-US"/>
          <w:rPrChange w:id="666" w:author="intesar haider" w:date="2017-08-21T22:08:00Z">
            <w:rPr>
              <w:lang w:val="en-US"/>
            </w:rPr>
          </w:rPrChange>
        </w:rPr>
        <w:t xml:space="preserve"> you </w:t>
      </w:r>
      <w:r w:rsidR="00B66B24" w:rsidRPr="00F73B58">
        <w:rPr>
          <w:sz w:val="24"/>
          <w:szCs w:val="24"/>
          <w:lang w:val="en-US"/>
          <w:rPrChange w:id="667" w:author="intesar haider" w:date="2017-08-21T22:08:00Z">
            <w:rPr>
              <w:lang w:val="en-US"/>
            </w:rPr>
          </w:rPrChange>
        </w:rPr>
        <w:t xml:space="preserve">the </w:t>
      </w:r>
      <w:r w:rsidR="004B54E6" w:rsidRPr="00F73B58">
        <w:rPr>
          <w:sz w:val="24"/>
          <w:szCs w:val="24"/>
          <w:lang w:val="en-US"/>
          <w:rPrChange w:id="668" w:author="intesar haider" w:date="2017-08-21T22:08:00Z">
            <w:rPr>
              <w:lang w:val="en-US"/>
            </w:rPr>
          </w:rPrChange>
        </w:rPr>
        <w:t>remarks in the subsequent paragraphs</w:t>
      </w:r>
      <w:r w:rsidR="00B66B24" w:rsidRPr="00F73B58">
        <w:rPr>
          <w:sz w:val="24"/>
          <w:szCs w:val="24"/>
          <w:lang w:val="en-US"/>
          <w:rPrChange w:id="669" w:author="intesar haider" w:date="2017-08-21T22:08:00Z">
            <w:rPr>
              <w:lang w:val="en-US"/>
            </w:rPr>
          </w:rPrChange>
        </w:rPr>
        <w:t xml:space="preserve"> </w:t>
      </w:r>
      <w:r w:rsidR="004B54E6" w:rsidRPr="00F73B58">
        <w:rPr>
          <w:sz w:val="24"/>
          <w:szCs w:val="24"/>
          <w:lang w:val="en-US"/>
          <w:rPrChange w:id="670" w:author="intesar haider" w:date="2017-08-21T22:08:00Z">
            <w:rPr>
              <w:lang w:val="en-US"/>
            </w:rPr>
          </w:rPrChange>
        </w:rPr>
        <w:t xml:space="preserve">point out some of the problems you may (will) encounter </w:t>
      </w:r>
      <w:r w:rsidR="00762593" w:rsidRPr="00F73B58">
        <w:rPr>
          <w:sz w:val="24"/>
          <w:szCs w:val="24"/>
          <w:lang w:val="en-US"/>
          <w:rPrChange w:id="671" w:author="intesar haider" w:date="2017-08-21T22:08:00Z">
            <w:rPr>
              <w:lang w:val="en-US"/>
            </w:rPr>
          </w:rPrChange>
        </w:rPr>
        <w:t>in the implementation</w:t>
      </w:r>
      <w:r w:rsidR="00D12A06" w:rsidRPr="00F73B58">
        <w:rPr>
          <w:sz w:val="24"/>
          <w:szCs w:val="24"/>
          <w:lang w:val="en-US"/>
          <w:rPrChange w:id="672" w:author="intesar haider" w:date="2017-08-21T22:08:00Z">
            <w:rPr>
              <w:lang w:val="en-US"/>
            </w:rPr>
          </w:rPrChange>
        </w:rPr>
        <w:t xml:space="preserve"> </w:t>
      </w:r>
      <w:r w:rsidR="004B54E6" w:rsidRPr="00F73B58">
        <w:rPr>
          <w:sz w:val="24"/>
          <w:szCs w:val="24"/>
          <w:lang w:val="en-US"/>
          <w:rPrChange w:id="673" w:author="intesar haider" w:date="2017-08-21T22:08:00Z">
            <w:rPr>
              <w:lang w:val="en-US"/>
            </w:rPr>
          </w:rPrChange>
        </w:rPr>
        <w:t xml:space="preserve">of </w:t>
      </w:r>
      <w:r w:rsidR="00762593" w:rsidRPr="00F73B58">
        <w:rPr>
          <w:sz w:val="24"/>
          <w:szCs w:val="24"/>
          <w:lang w:val="en-US"/>
          <w:rPrChange w:id="674" w:author="intesar haider" w:date="2017-08-21T22:08:00Z">
            <w:rPr>
              <w:lang w:val="en-US"/>
            </w:rPr>
          </w:rPrChange>
        </w:rPr>
        <w:t>data partitioning.</w:t>
      </w:r>
      <w:r w:rsidR="00D12A06" w:rsidRPr="00F73B58">
        <w:rPr>
          <w:sz w:val="24"/>
          <w:szCs w:val="24"/>
          <w:lang w:val="en-US"/>
          <w:rPrChange w:id="675" w:author="intesar haider" w:date="2017-08-21T22:08:00Z">
            <w:rPr>
              <w:lang w:val="en-US"/>
            </w:rPr>
          </w:rPrChange>
        </w:rPr>
        <w:t xml:space="preserve"> </w:t>
      </w:r>
      <w:r w:rsidR="00762593" w:rsidRPr="00F73B58">
        <w:rPr>
          <w:sz w:val="24"/>
          <w:szCs w:val="24"/>
          <w:lang w:val="en-US"/>
          <w:rPrChange w:id="676" w:author="intesar haider" w:date="2017-08-21T22:08:00Z">
            <w:rPr>
              <w:lang w:val="en-US"/>
            </w:rPr>
          </w:rPrChange>
        </w:rPr>
        <w:t>You need to come up with adequate solutions to each of the mentioned topics.</w:t>
      </w:r>
    </w:p>
    <w:p w14:paraId="1FD3A557" w14:textId="77777777" w:rsidR="000E2911" w:rsidRPr="00F73B58" w:rsidRDefault="000E2911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677" w:author="intesar haider" w:date="2017-08-21T22:08:00Z">
            <w:rPr>
              <w:lang w:val="en-US"/>
            </w:rPr>
          </w:rPrChange>
        </w:rPr>
      </w:pPr>
    </w:p>
    <w:p w14:paraId="157AC8C2" w14:textId="77777777" w:rsidR="003B18DF" w:rsidRPr="00F73B58" w:rsidRDefault="000E2911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67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679" w:author="intesar haider" w:date="2017-08-21T22:08:00Z">
            <w:rPr>
              <w:lang w:val="en-US"/>
            </w:rPr>
          </w:rPrChange>
        </w:rPr>
        <w:t>The list of SQL to be supported is subdivided into different types of statements</w:t>
      </w:r>
      <w:r w:rsidR="00D12A06" w:rsidRPr="00F73B58">
        <w:rPr>
          <w:sz w:val="24"/>
          <w:szCs w:val="24"/>
          <w:lang w:val="en-US"/>
          <w:rPrChange w:id="680" w:author="intesar haider" w:date="2017-08-21T22:08:00Z">
            <w:rPr>
              <w:lang w:val="en-US"/>
            </w:rPr>
          </w:rPrChange>
        </w:rPr>
        <w:t>.</w:t>
      </w:r>
    </w:p>
    <w:p w14:paraId="22747F43" w14:textId="77777777" w:rsidR="00D12A06" w:rsidRPr="00F73B58" w:rsidRDefault="00D12A06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681" w:author="intesar haider" w:date="2017-08-21T22:08:00Z">
            <w:rPr>
              <w:lang w:val="en-US"/>
            </w:rPr>
          </w:rPrChange>
        </w:rPr>
      </w:pPr>
    </w:p>
    <w:p w14:paraId="6A42FD70" w14:textId="77777777" w:rsidR="00D12A06" w:rsidRPr="00F73B58" w:rsidRDefault="00D12A06" w:rsidP="00D33E14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682" w:author="intesar haider" w:date="2017-08-21T22:08:00Z">
            <w:rPr>
              <w:b/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683" w:author="intesar haider" w:date="2017-08-21T22:08:00Z">
            <w:rPr>
              <w:b/>
              <w:lang w:val="en-US"/>
            </w:rPr>
          </w:rPrChange>
        </w:rPr>
        <w:t>Data Definition Language (DDL)</w:t>
      </w:r>
    </w:p>
    <w:p w14:paraId="27019232" w14:textId="77777777" w:rsidR="00D12A06" w:rsidRPr="00F73B58" w:rsidRDefault="00D12A06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684" w:author="intesar haider" w:date="2017-08-21T22:08:00Z">
            <w:rPr>
              <w:lang w:val="en-US"/>
            </w:rPr>
          </w:rPrChange>
        </w:rPr>
      </w:pPr>
    </w:p>
    <w:p w14:paraId="02526035" w14:textId="77777777" w:rsidR="00480A8A" w:rsidRPr="00F73B58" w:rsidRDefault="00B82654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68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686" w:author="intesar haider" w:date="2017-08-21T22:08:00Z">
            <w:rPr>
              <w:lang w:val="en-US"/>
            </w:rPr>
          </w:rPrChange>
        </w:rPr>
        <w:t>The</w:t>
      </w:r>
      <w:r w:rsidR="00D72B6F" w:rsidRPr="00F73B58">
        <w:rPr>
          <w:sz w:val="24"/>
          <w:szCs w:val="24"/>
          <w:lang w:val="en-US"/>
          <w:rPrChange w:id="687" w:author="intesar haider" w:date="2017-08-21T22:08:00Z">
            <w:rPr>
              <w:lang w:val="en-US"/>
            </w:rPr>
          </w:rPrChange>
        </w:rPr>
        <w:t xml:space="preserve"> DD</w:t>
      </w:r>
      <w:r w:rsidR="00504FBB" w:rsidRPr="00F73B58">
        <w:rPr>
          <w:sz w:val="24"/>
          <w:szCs w:val="24"/>
          <w:lang w:val="en-US"/>
          <w:rPrChange w:id="688" w:author="intesar haider" w:date="2017-08-21T22:08:00Z">
            <w:rPr>
              <w:lang w:val="en-US"/>
            </w:rPr>
          </w:rPrChange>
        </w:rPr>
        <w:t xml:space="preserve">L </w:t>
      </w:r>
      <w:r w:rsidRPr="00F73B58">
        <w:rPr>
          <w:sz w:val="24"/>
          <w:szCs w:val="24"/>
          <w:lang w:val="en-US"/>
          <w:rPrChange w:id="689" w:author="intesar haider" w:date="2017-08-21T22:08:00Z">
            <w:rPr>
              <w:lang w:val="en-US"/>
            </w:rPr>
          </w:rPrChange>
        </w:rPr>
        <w:t>consists of all</w:t>
      </w:r>
      <w:r w:rsidR="00504FBB" w:rsidRPr="00F73B58">
        <w:rPr>
          <w:sz w:val="24"/>
          <w:szCs w:val="24"/>
          <w:lang w:val="en-US"/>
          <w:rPrChange w:id="690" w:author="intesar haider" w:date="2017-08-21T22:08:00Z">
            <w:rPr>
              <w:lang w:val="en-US"/>
            </w:rPr>
          </w:rPrChange>
        </w:rPr>
        <w:t xml:space="preserve"> SQL</w:t>
      </w:r>
      <w:r w:rsidRPr="00F73B58">
        <w:rPr>
          <w:sz w:val="24"/>
          <w:szCs w:val="24"/>
          <w:lang w:val="en-US"/>
          <w:rPrChange w:id="691" w:author="intesar haider" w:date="2017-08-21T22:08:00Z">
            <w:rPr>
              <w:lang w:val="en-US"/>
            </w:rPr>
          </w:rPrChange>
        </w:rPr>
        <w:t xml:space="preserve"> statements</w:t>
      </w:r>
      <w:r w:rsidR="00D72B6F" w:rsidRPr="00F73B58">
        <w:rPr>
          <w:sz w:val="24"/>
          <w:szCs w:val="24"/>
          <w:lang w:val="en-US"/>
          <w:rPrChange w:id="692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693" w:author="intesar haider" w:date="2017-08-21T22:08:00Z">
            <w:rPr>
              <w:lang w:val="en-US"/>
            </w:rPr>
          </w:rPrChange>
        </w:rPr>
        <w:t>that deal with the meta data</w:t>
      </w:r>
      <w:r w:rsidR="00D72B6F" w:rsidRPr="00F73B58">
        <w:rPr>
          <w:sz w:val="24"/>
          <w:szCs w:val="24"/>
          <w:lang w:val="en-US"/>
          <w:rPrChange w:id="69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695" w:author="intesar haider" w:date="2017-08-21T22:08:00Z">
            <w:rPr>
              <w:lang w:val="en-US"/>
            </w:rPr>
          </w:rPrChange>
        </w:rPr>
        <w:t>of a</w:t>
      </w:r>
      <w:r w:rsidR="00B37A9D" w:rsidRPr="00F73B58">
        <w:rPr>
          <w:sz w:val="24"/>
          <w:szCs w:val="24"/>
          <w:lang w:val="en-US"/>
          <w:rPrChange w:id="696" w:author="intesar haider" w:date="2017-08-21T22:08:00Z">
            <w:rPr>
              <w:lang w:val="en-US"/>
            </w:rPr>
          </w:rPrChange>
        </w:rPr>
        <w:t xml:space="preserve"> DBS.</w:t>
      </w:r>
      <w:r w:rsidR="00D72B6F" w:rsidRPr="00F73B58">
        <w:rPr>
          <w:sz w:val="24"/>
          <w:szCs w:val="24"/>
          <w:lang w:val="en-US"/>
          <w:rPrChange w:id="697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698" w:author="intesar haider" w:date="2017-08-21T22:08:00Z">
            <w:rPr>
              <w:lang w:val="en-US"/>
            </w:rPr>
          </w:rPrChange>
        </w:rPr>
        <w:t>Meta data describe the structure and type of the data of the data seen by the direct or indirect user of the DBS</w:t>
      </w:r>
      <w:r w:rsidR="00D72B6F" w:rsidRPr="00F73B58">
        <w:rPr>
          <w:sz w:val="24"/>
          <w:szCs w:val="24"/>
          <w:lang w:val="en-US"/>
          <w:rPrChange w:id="699" w:author="intesar haider" w:date="2017-08-21T22:08:00Z">
            <w:rPr>
              <w:lang w:val="en-US"/>
            </w:rPr>
          </w:rPrChange>
        </w:rPr>
        <w:t xml:space="preserve">. </w:t>
      </w:r>
      <w:r w:rsidR="00B37A9D" w:rsidRPr="00F73B58">
        <w:rPr>
          <w:sz w:val="24"/>
          <w:szCs w:val="24"/>
          <w:lang w:val="en-US"/>
          <w:rPrChange w:id="700" w:author="intesar haider" w:date="2017-08-21T22:08:00Z">
            <w:rPr>
              <w:lang w:val="en-US"/>
            </w:rPr>
          </w:rPrChange>
        </w:rPr>
        <w:t>Therefore, the</w:t>
      </w:r>
      <w:r w:rsidR="00D72B6F" w:rsidRPr="00F73B58">
        <w:rPr>
          <w:sz w:val="24"/>
          <w:szCs w:val="24"/>
          <w:lang w:val="en-US"/>
          <w:rPrChange w:id="701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702" w:author="intesar haider" w:date="2017-08-21T22:08:00Z">
            <w:rPr>
              <w:lang w:val="en-US"/>
            </w:rPr>
          </w:rPrChange>
        </w:rPr>
        <w:t>various CREATE, ALTER</w:t>
      </w:r>
      <w:r w:rsidR="00D72B6F" w:rsidRPr="00F73B58">
        <w:rPr>
          <w:sz w:val="24"/>
          <w:szCs w:val="24"/>
          <w:lang w:val="en-US"/>
          <w:rPrChange w:id="703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704" w:author="intesar haider" w:date="2017-08-21T22:08:00Z">
            <w:rPr>
              <w:lang w:val="en-US"/>
            </w:rPr>
          </w:rPrChange>
        </w:rPr>
        <w:t>a</w:t>
      </w:r>
      <w:r w:rsidR="00D72B6F" w:rsidRPr="00F73B58">
        <w:rPr>
          <w:sz w:val="24"/>
          <w:szCs w:val="24"/>
          <w:lang w:val="en-US"/>
          <w:rPrChange w:id="705" w:author="intesar haider" w:date="2017-08-21T22:08:00Z">
            <w:rPr>
              <w:lang w:val="en-US"/>
            </w:rPr>
          </w:rPrChange>
        </w:rPr>
        <w:t>nd DROP</w:t>
      </w:r>
      <w:r w:rsidR="00B37A9D" w:rsidRPr="00F73B58">
        <w:rPr>
          <w:sz w:val="24"/>
          <w:szCs w:val="24"/>
          <w:lang w:val="en-US"/>
          <w:rPrChange w:id="706" w:author="intesar haider" w:date="2017-08-21T22:08:00Z">
            <w:rPr>
              <w:lang w:val="en-US"/>
            </w:rPr>
          </w:rPrChange>
        </w:rPr>
        <w:t xml:space="preserve"> statements</w:t>
      </w:r>
      <w:r w:rsidR="00D72B6F" w:rsidRPr="00F73B58">
        <w:rPr>
          <w:sz w:val="24"/>
          <w:szCs w:val="24"/>
          <w:lang w:val="en-US"/>
          <w:rPrChange w:id="707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708" w:author="intesar haider" w:date="2017-08-21T22:08:00Z">
            <w:rPr>
              <w:lang w:val="en-US"/>
            </w:rPr>
          </w:rPrChange>
        </w:rPr>
        <w:t>for</w:t>
      </w:r>
      <w:r w:rsidR="00D72B6F" w:rsidRPr="00F73B58">
        <w:rPr>
          <w:sz w:val="24"/>
          <w:szCs w:val="24"/>
          <w:lang w:val="en-US"/>
          <w:rPrChange w:id="709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710" w:author="intesar haider" w:date="2017-08-21T22:08:00Z">
            <w:rPr>
              <w:lang w:val="en-US"/>
            </w:rPr>
          </w:rPrChange>
        </w:rPr>
        <w:t>t</w:t>
      </w:r>
      <w:r w:rsidR="00D72B6F" w:rsidRPr="00F73B58">
        <w:rPr>
          <w:sz w:val="24"/>
          <w:szCs w:val="24"/>
          <w:lang w:val="en-US"/>
          <w:rPrChange w:id="711" w:author="intesar haider" w:date="2017-08-21T22:08:00Z">
            <w:rPr>
              <w:lang w:val="en-US"/>
            </w:rPr>
          </w:rPrChange>
        </w:rPr>
        <w:t>ables</w:t>
      </w:r>
      <w:r w:rsidR="00B37A9D" w:rsidRPr="00F73B58">
        <w:rPr>
          <w:sz w:val="24"/>
          <w:szCs w:val="24"/>
          <w:lang w:val="en-US"/>
          <w:rPrChange w:id="712" w:author="intesar haider" w:date="2017-08-21T22:08:00Z">
            <w:rPr>
              <w:lang w:val="en-US"/>
            </w:rPr>
          </w:rPrChange>
        </w:rPr>
        <w:t xml:space="preserve"> and v</w:t>
      </w:r>
      <w:r w:rsidR="00D72B6F" w:rsidRPr="00F73B58">
        <w:rPr>
          <w:sz w:val="24"/>
          <w:szCs w:val="24"/>
          <w:lang w:val="en-US"/>
          <w:rPrChange w:id="713" w:author="intesar haider" w:date="2017-08-21T22:08:00Z">
            <w:rPr>
              <w:lang w:val="en-US"/>
            </w:rPr>
          </w:rPrChange>
        </w:rPr>
        <w:t>iews</w:t>
      </w:r>
      <w:r w:rsidR="00B37A9D" w:rsidRPr="00F73B58">
        <w:rPr>
          <w:sz w:val="24"/>
          <w:szCs w:val="24"/>
          <w:lang w:val="en-US"/>
          <w:rPrChange w:id="714" w:author="intesar haider" w:date="2017-08-21T22:08:00Z">
            <w:rPr>
              <w:lang w:val="en-US"/>
            </w:rPr>
          </w:rPrChange>
        </w:rPr>
        <w:t xml:space="preserve"> belong to the DDL.</w:t>
      </w:r>
      <w:r w:rsidR="00D72B6F" w:rsidRPr="00F73B58">
        <w:rPr>
          <w:sz w:val="24"/>
          <w:szCs w:val="24"/>
          <w:lang w:val="en-US"/>
          <w:rPrChange w:id="715" w:author="intesar haider" w:date="2017-08-21T22:08:00Z">
            <w:rPr>
              <w:lang w:val="en-US"/>
            </w:rPr>
          </w:rPrChange>
        </w:rPr>
        <w:t xml:space="preserve"> </w:t>
      </w:r>
      <w:r w:rsidR="00B37A9D" w:rsidRPr="00F73B58">
        <w:rPr>
          <w:sz w:val="24"/>
          <w:szCs w:val="24"/>
          <w:lang w:val="en-US"/>
          <w:rPrChange w:id="716" w:author="intesar haider" w:date="2017-08-21T22:08:00Z">
            <w:rPr>
              <w:lang w:val="en-US"/>
            </w:rPr>
          </w:rPrChange>
        </w:rPr>
        <w:t>However, views are not part of this assignment. The same holds for ALTER statements.</w:t>
      </w:r>
    </w:p>
    <w:p w14:paraId="2D419524" w14:textId="77777777" w:rsidR="00480A8A" w:rsidRPr="00F73B58" w:rsidRDefault="00480A8A" w:rsidP="00480A8A">
      <w:pPr>
        <w:tabs>
          <w:tab w:val="left" w:pos="-1620"/>
          <w:tab w:val="left" w:pos="780"/>
        </w:tabs>
        <w:ind w:left="709"/>
        <w:jc w:val="both"/>
        <w:rPr>
          <w:sz w:val="24"/>
          <w:szCs w:val="24"/>
          <w:lang w:val="en-US"/>
          <w:rPrChange w:id="717" w:author="intesar haider" w:date="2017-08-21T22:08:00Z">
            <w:rPr>
              <w:lang w:val="en-US"/>
            </w:rPr>
          </w:rPrChange>
        </w:rPr>
      </w:pPr>
    </w:p>
    <w:p w14:paraId="48034F49" w14:textId="77777777" w:rsidR="00480A8A" w:rsidRPr="00F73B58" w:rsidRDefault="00B37A9D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1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719" w:author="intesar haider" w:date="2017-08-21T22:08:00Z">
            <w:rPr>
              <w:lang w:val="en-US"/>
            </w:rPr>
          </w:rPrChange>
        </w:rPr>
        <w:t xml:space="preserve">Among the data types defined by the </w:t>
      </w:r>
      <w:r w:rsidR="00480A8A" w:rsidRPr="00F73B58">
        <w:rPr>
          <w:sz w:val="24"/>
          <w:szCs w:val="24"/>
          <w:lang w:val="en-US"/>
          <w:rPrChange w:id="720" w:author="intesar haider" w:date="2017-08-21T22:08:00Z">
            <w:rPr>
              <w:lang w:val="en-US"/>
            </w:rPr>
          </w:rPrChange>
        </w:rPr>
        <w:t>SQL</w:t>
      </w:r>
      <w:r w:rsidRPr="00F73B58">
        <w:rPr>
          <w:sz w:val="24"/>
          <w:szCs w:val="24"/>
          <w:lang w:val="en-US"/>
          <w:rPrChange w:id="721" w:author="intesar haider" w:date="2017-08-21T22:08:00Z">
            <w:rPr>
              <w:lang w:val="en-US"/>
            </w:rPr>
          </w:rPrChange>
        </w:rPr>
        <w:t xml:space="preserve"> s</w:t>
      </w:r>
      <w:r w:rsidR="00480A8A" w:rsidRPr="00F73B58">
        <w:rPr>
          <w:sz w:val="24"/>
          <w:szCs w:val="24"/>
          <w:lang w:val="en-US"/>
          <w:rPrChange w:id="722" w:author="intesar haider" w:date="2017-08-21T22:08:00Z">
            <w:rPr>
              <w:lang w:val="en-US"/>
            </w:rPr>
          </w:rPrChange>
        </w:rPr>
        <w:t xml:space="preserve">tandard </w:t>
      </w:r>
      <w:r w:rsidRPr="00F73B58">
        <w:rPr>
          <w:sz w:val="24"/>
          <w:szCs w:val="24"/>
          <w:lang w:val="en-US"/>
          <w:rPrChange w:id="723" w:author="intesar haider" w:date="2017-08-21T22:08:00Z">
            <w:rPr>
              <w:lang w:val="en-US"/>
            </w:rPr>
          </w:rPrChange>
        </w:rPr>
        <w:t>only</w:t>
      </w:r>
      <w:r w:rsidR="00480A8A" w:rsidRPr="00F73B58">
        <w:rPr>
          <w:sz w:val="24"/>
          <w:szCs w:val="24"/>
          <w:lang w:val="en-US"/>
          <w:rPrChange w:id="724" w:author="intesar haider" w:date="2017-08-21T22:08:00Z">
            <w:rPr>
              <w:lang w:val="en-US"/>
            </w:rPr>
          </w:rPrChange>
        </w:rPr>
        <w:t xml:space="preserve"> I</w:t>
      </w:r>
      <w:r w:rsidRPr="00F73B58">
        <w:rPr>
          <w:sz w:val="24"/>
          <w:szCs w:val="24"/>
          <w:lang w:val="en-US"/>
          <w:rPrChange w:id="725" w:author="intesar haider" w:date="2017-08-21T22:08:00Z">
            <w:rPr>
              <w:lang w:val="en-US"/>
            </w:rPr>
          </w:rPrChange>
        </w:rPr>
        <w:t>NTEGER</w:t>
      </w:r>
      <w:r w:rsidR="00480A8A" w:rsidRPr="00F73B58">
        <w:rPr>
          <w:sz w:val="24"/>
          <w:szCs w:val="24"/>
          <w:lang w:val="en-US"/>
          <w:rPrChange w:id="72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727" w:author="intesar haider" w:date="2017-08-21T22:08:00Z">
            <w:rPr>
              <w:lang w:val="en-US"/>
            </w:rPr>
          </w:rPrChange>
        </w:rPr>
        <w:t>a</w:t>
      </w:r>
      <w:r w:rsidR="00480A8A" w:rsidRPr="00F73B58">
        <w:rPr>
          <w:sz w:val="24"/>
          <w:szCs w:val="24"/>
          <w:lang w:val="en-US"/>
          <w:rPrChange w:id="728" w:author="intesar haider" w:date="2017-08-21T22:08:00Z">
            <w:rPr>
              <w:lang w:val="en-US"/>
            </w:rPr>
          </w:rPrChange>
        </w:rPr>
        <w:t>nd V</w:t>
      </w:r>
      <w:r w:rsidRPr="00F73B58">
        <w:rPr>
          <w:sz w:val="24"/>
          <w:szCs w:val="24"/>
          <w:lang w:val="en-US"/>
          <w:rPrChange w:id="729" w:author="intesar haider" w:date="2017-08-21T22:08:00Z">
            <w:rPr>
              <w:lang w:val="en-US"/>
            </w:rPr>
          </w:rPrChange>
        </w:rPr>
        <w:t xml:space="preserve">ARCHAR, written in capital letters, have </w:t>
      </w:r>
      <w:r w:rsidR="006242E6" w:rsidRPr="00F73B58">
        <w:rPr>
          <w:sz w:val="24"/>
          <w:szCs w:val="24"/>
          <w:lang w:val="en-US"/>
          <w:rPrChange w:id="730" w:author="intesar haider" w:date="2017-08-21T22:08:00Z">
            <w:rPr>
              <w:lang w:val="en-US"/>
            </w:rPr>
          </w:rPrChange>
        </w:rPr>
        <w:t xml:space="preserve">to </w:t>
      </w:r>
      <w:r w:rsidRPr="00F73B58">
        <w:rPr>
          <w:sz w:val="24"/>
          <w:szCs w:val="24"/>
          <w:lang w:val="en-US"/>
          <w:rPrChange w:id="731" w:author="intesar haider" w:date="2017-08-21T22:08:00Z">
            <w:rPr>
              <w:lang w:val="en-US"/>
            </w:rPr>
          </w:rPrChange>
        </w:rPr>
        <w:t>be considered</w:t>
      </w:r>
      <w:r w:rsidR="00480A8A" w:rsidRPr="00F73B58">
        <w:rPr>
          <w:sz w:val="24"/>
          <w:szCs w:val="24"/>
          <w:lang w:val="en-US"/>
          <w:rPrChange w:id="732" w:author="intesar haider" w:date="2017-08-21T22:08:00Z">
            <w:rPr>
              <w:lang w:val="en-US"/>
            </w:rPr>
          </w:rPrChange>
        </w:rPr>
        <w:t>.</w:t>
      </w:r>
    </w:p>
    <w:p w14:paraId="42057FC2" w14:textId="77777777" w:rsidR="00B37A9D" w:rsidRPr="00F73B58" w:rsidRDefault="00B37A9D" w:rsidP="00480A8A">
      <w:pPr>
        <w:tabs>
          <w:tab w:val="left" w:pos="-1620"/>
          <w:tab w:val="left" w:pos="780"/>
        </w:tabs>
        <w:ind w:left="709"/>
        <w:jc w:val="both"/>
        <w:rPr>
          <w:sz w:val="24"/>
          <w:szCs w:val="24"/>
          <w:lang w:val="en-US"/>
          <w:rPrChange w:id="733" w:author="intesar haider" w:date="2017-08-21T22:08:00Z">
            <w:rPr>
              <w:lang w:val="en-US"/>
            </w:rPr>
          </w:rPrChange>
        </w:rPr>
      </w:pPr>
    </w:p>
    <w:p w14:paraId="6802FFF4" w14:textId="2CC7EB8B" w:rsidR="00480A8A" w:rsidRPr="00F73B58" w:rsidRDefault="00B37A9D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3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735" w:author="intesar haider" w:date="2017-08-21T22:08:00Z">
            <w:rPr>
              <w:lang w:val="en-US"/>
            </w:rPr>
          </w:rPrChange>
        </w:rPr>
        <w:t xml:space="preserve">String constants in SQL are delimited by </w:t>
      </w:r>
      <w:r w:rsidR="006242E6" w:rsidRPr="00F73B58">
        <w:rPr>
          <w:sz w:val="24"/>
          <w:szCs w:val="24"/>
          <w:lang w:val="en-US"/>
          <w:rPrChange w:id="736" w:author="intesar haider" w:date="2017-08-21T22:08:00Z">
            <w:rPr>
              <w:lang w:val="en-US"/>
            </w:rPr>
          </w:rPrChange>
        </w:rPr>
        <w:t>single quotes</w:t>
      </w:r>
      <w:r w:rsidRPr="00F73B58">
        <w:rPr>
          <w:sz w:val="24"/>
          <w:szCs w:val="24"/>
          <w:lang w:val="en-US"/>
          <w:rPrChange w:id="737" w:author="intesar haider" w:date="2017-08-21T22:08:00Z">
            <w:rPr>
              <w:lang w:val="en-US"/>
            </w:rPr>
          </w:rPrChange>
        </w:rPr>
        <w:t xml:space="preserve">. </w:t>
      </w:r>
      <w:r w:rsidR="00922D40" w:rsidRPr="00F73B58">
        <w:rPr>
          <w:sz w:val="24"/>
          <w:szCs w:val="24"/>
          <w:lang w:val="en-US"/>
          <w:rPrChange w:id="738" w:author="intesar haider" w:date="2017-08-21T22:08:00Z">
            <w:rPr>
              <w:lang w:val="en-US"/>
            </w:rPr>
          </w:rPrChange>
        </w:rPr>
        <w:t xml:space="preserve">Characters </w:t>
      </w:r>
      <w:r w:rsidR="00CD310A" w:rsidRPr="00F73B58">
        <w:rPr>
          <w:sz w:val="24"/>
          <w:szCs w:val="24"/>
          <w:lang w:val="en-US"/>
          <w:rPrChange w:id="739" w:author="intesar haider" w:date="2017-08-21T22:08:00Z">
            <w:rPr>
              <w:lang w:val="en-US"/>
            </w:rPr>
          </w:rPrChange>
        </w:rPr>
        <w:t>to be considered are from the set</w:t>
      </w:r>
      <w:r w:rsidR="00480A8A" w:rsidRPr="00F73B58">
        <w:rPr>
          <w:sz w:val="24"/>
          <w:szCs w:val="24"/>
          <w:lang w:val="en-US"/>
          <w:rPrChange w:id="740" w:author="intesar haider" w:date="2017-08-21T22:08:00Z">
            <w:rPr>
              <w:lang w:val="en-US"/>
            </w:rPr>
          </w:rPrChange>
        </w:rPr>
        <w:t xml:space="preserve"> </w:t>
      </w:r>
      <w:r w:rsidR="00CD310A" w:rsidRPr="00F73B58">
        <w:rPr>
          <w:sz w:val="24"/>
          <w:szCs w:val="24"/>
          <w:lang w:val="en-US"/>
          <w:rPrChange w:id="741" w:author="intesar haider" w:date="2017-08-21T22:08:00Z">
            <w:rPr>
              <w:lang w:val="en-US"/>
            </w:rPr>
          </w:rPrChange>
        </w:rPr>
        <w:t>defined by the regular expression</w:t>
      </w:r>
      <w:r w:rsidR="00480A8A" w:rsidRPr="00F73B58">
        <w:rPr>
          <w:sz w:val="24"/>
          <w:szCs w:val="24"/>
          <w:lang w:val="en-US"/>
          <w:rPrChange w:id="742" w:author="intesar haider" w:date="2017-08-21T22:08:00Z">
            <w:rPr>
              <w:lang w:val="en-US"/>
            </w:rPr>
          </w:rPrChange>
        </w:rPr>
        <w:t xml:space="preserve"> 0-9_a-zA-Z</w:t>
      </w:r>
      <w:r w:rsidR="00CD310A" w:rsidRPr="00F73B58">
        <w:rPr>
          <w:sz w:val="24"/>
          <w:szCs w:val="24"/>
          <w:lang w:val="en-US"/>
          <w:rPrChange w:id="743" w:author="intesar haider" w:date="2017-08-21T22:08:00Z">
            <w:rPr>
              <w:lang w:val="en-US"/>
            </w:rPr>
          </w:rPrChange>
        </w:rPr>
        <w:t>, table</w:t>
      </w:r>
      <w:r w:rsidR="00480A8A" w:rsidRPr="00F73B58">
        <w:rPr>
          <w:sz w:val="24"/>
          <w:szCs w:val="24"/>
          <w:lang w:val="en-US"/>
          <w:rPrChange w:id="744" w:author="intesar haider" w:date="2017-08-21T22:08:00Z">
            <w:rPr>
              <w:lang w:val="en-US"/>
            </w:rPr>
          </w:rPrChange>
        </w:rPr>
        <w:t xml:space="preserve"> </w:t>
      </w:r>
      <w:r w:rsidR="00CD310A" w:rsidRPr="00F73B58">
        <w:rPr>
          <w:sz w:val="24"/>
          <w:szCs w:val="24"/>
          <w:lang w:val="en-US"/>
          <w:rPrChange w:id="745" w:author="intesar haider" w:date="2017-08-21T22:08:00Z">
            <w:rPr>
              <w:lang w:val="en-US"/>
            </w:rPr>
          </w:rPrChange>
        </w:rPr>
        <w:t>a</w:t>
      </w:r>
      <w:r w:rsidR="00480A8A" w:rsidRPr="00F73B58">
        <w:rPr>
          <w:sz w:val="24"/>
          <w:szCs w:val="24"/>
          <w:lang w:val="en-US"/>
          <w:rPrChange w:id="746" w:author="intesar haider" w:date="2017-08-21T22:08:00Z">
            <w:rPr>
              <w:lang w:val="en-US"/>
            </w:rPr>
          </w:rPrChange>
        </w:rPr>
        <w:t xml:space="preserve">nd </w:t>
      </w:r>
      <w:r w:rsidR="00CD310A" w:rsidRPr="00F73B58">
        <w:rPr>
          <w:sz w:val="24"/>
          <w:szCs w:val="24"/>
          <w:lang w:val="en-US"/>
          <w:rPrChange w:id="747" w:author="intesar haider" w:date="2017-08-21T22:08:00Z">
            <w:rPr>
              <w:lang w:val="en-US"/>
            </w:rPr>
          </w:rPrChange>
        </w:rPr>
        <w:t>column names likewise</w:t>
      </w:r>
      <w:r w:rsidR="00480A8A" w:rsidRPr="00F73B58">
        <w:rPr>
          <w:sz w:val="24"/>
          <w:szCs w:val="24"/>
          <w:lang w:val="en-US"/>
          <w:rPrChange w:id="748" w:author="intesar haider" w:date="2017-08-21T22:08:00Z">
            <w:rPr>
              <w:lang w:val="en-US"/>
            </w:rPr>
          </w:rPrChange>
        </w:rPr>
        <w:t>.</w:t>
      </w:r>
      <w:r w:rsidR="00922D40" w:rsidRPr="00F73B58">
        <w:rPr>
          <w:sz w:val="24"/>
          <w:szCs w:val="24"/>
          <w:lang w:val="en-US"/>
          <w:rPrChange w:id="749" w:author="intesar haider" w:date="2017-08-21T22:08:00Z">
            <w:rPr>
              <w:lang w:val="en-US"/>
            </w:rPr>
          </w:rPrChange>
        </w:rPr>
        <w:t xml:space="preserve"> </w:t>
      </w:r>
      <w:r w:rsidR="00480A8A" w:rsidRPr="00F73B58">
        <w:rPr>
          <w:sz w:val="24"/>
          <w:szCs w:val="24"/>
          <w:lang w:val="en-US"/>
          <w:rPrChange w:id="750" w:author="intesar haider" w:date="2017-08-21T22:08:00Z">
            <w:rPr>
              <w:lang w:val="en-US"/>
            </w:rPr>
          </w:rPrChange>
        </w:rPr>
        <w:t>SQL</w:t>
      </w:r>
      <w:r w:rsidR="00CD310A" w:rsidRPr="00F73B58">
        <w:rPr>
          <w:sz w:val="24"/>
          <w:szCs w:val="24"/>
          <w:lang w:val="en-US"/>
          <w:rPrChange w:id="751" w:author="intesar haider" w:date="2017-08-21T22:08:00Z">
            <w:rPr>
              <w:lang w:val="en-US"/>
            </w:rPr>
          </w:rPrChange>
        </w:rPr>
        <w:t xml:space="preserve"> keywords like</w:t>
      </w:r>
      <w:r w:rsidR="00480A8A" w:rsidRPr="00F73B58">
        <w:rPr>
          <w:sz w:val="24"/>
          <w:szCs w:val="24"/>
          <w:lang w:val="en-US"/>
          <w:rPrChange w:id="752" w:author="intesar haider" w:date="2017-08-21T22:08:00Z">
            <w:rPr>
              <w:lang w:val="en-US"/>
            </w:rPr>
          </w:rPrChange>
        </w:rPr>
        <w:t xml:space="preserve"> S</w:t>
      </w:r>
      <w:r w:rsidR="00CD310A" w:rsidRPr="00F73B58">
        <w:rPr>
          <w:sz w:val="24"/>
          <w:szCs w:val="24"/>
          <w:lang w:val="en-US"/>
          <w:rPrChange w:id="753" w:author="intesar haider" w:date="2017-08-21T22:08:00Z">
            <w:rPr>
              <w:lang w:val="en-US"/>
            </w:rPr>
          </w:rPrChange>
        </w:rPr>
        <w:t>ELECT</w:t>
      </w:r>
      <w:r w:rsidR="00480A8A" w:rsidRPr="00F73B58">
        <w:rPr>
          <w:sz w:val="24"/>
          <w:szCs w:val="24"/>
          <w:lang w:val="en-US"/>
          <w:rPrChange w:id="754" w:author="intesar haider" w:date="2017-08-21T22:08:00Z">
            <w:rPr>
              <w:lang w:val="en-US"/>
            </w:rPr>
          </w:rPrChange>
        </w:rPr>
        <w:t>, I</w:t>
      </w:r>
      <w:r w:rsidR="00CD310A" w:rsidRPr="00F73B58">
        <w:rPr>
          <w:sz w:val="24"/>
          <w:szCs w:val="24"/>
          <w:lang w:val="en-US"/>
          <w:rPrChange w:id="755" w:author="intesar haider" w:date="2017-08-21T22:08:00Z">
            <w:rPr>
              <w:lang w:val="en-US"/>
            </w:rPr>
          </w:rPrChange>
        </w:rPr>
        <w:t>NSERT</w:t>
      </w:r>
      <w:r w:rsidR="00480A8A" w:rsidRPr="00F73B58">
        <w:rPr>
          <w:sz w:val="24"/>
          <w:szCs w:val="24"/>
          <w:lang w:val="en-US"/>
          <w:rPrChange w:id="756" w:author="intesar haider" w:date="2017-08-21T22:08:00Z">
            <w:rPr>
              <w:lang w:val="en-US"/>
            </w:rPr>
          </w:rPrChange>
        </w:rPr>
        <w:t xml:space="preserve">, etc. </w:t>
      </w:r>
      <w:r w:rsidR="00CD310A" w:rsidRPr="00F73B58">
        <w:rPr>
          <w:sz w:val="24"/>
          <w:szCs w:val="24"/>
          <w:lang w:val="en-US"/>
          <w:rPrChange w:id="757" w:author="intesar haider" w:date="2017-08-21T22:08:00Z">
            <w:rPr>
              <w:lang w:val="en-US"/>
            </w:rPr>
          </w:rPrChange>
        </w:rPr>
        <w:t>are not allowed as table or column names</w:t>
      </w:r>
      <w:r w:rsidR="00480A8A" w:rsidRPr="00F73B58">
        <w:rPr>
          <w:sz w:val="24"/>
          <w:szCs w:val="24"/>
          <w:lang w:val="en-US"/>
          <w:rPrChange w:id="758" w:author="intesar haider" w:date="2017-08-21T22:08:00Z">
            <w:rPr>
              <w:lang w:val="en-US"/>
            </w:rPr>
          </w:rPrChange>
        </w:rPr>
        <w:t>.</w:t>
      </w:r>
    </w:p>
    <w:p w14:paraId="5622229C" w14:textId="77777777" w:rsidR="00480A8A" w:rsidRPr="00F73B58" w:rsidRDefault="00480A8A" w:rsidP="00480A8A">
      <w:pPr>
        <w:tabs>
          <w:tab w:val="left" w:pos="-1620"/>
          <w:tab w:val="left" w:pos="780"/>
        </w:tabs>
        <w:ind w:left="709"/>
        <w:jc w:val="both"/>
        <w:rPr>
          <w:sz w:val="24"/>
          <w:szCs w:val="24"/>
          <w:lang w:val="en-US"/>
          <w:rPrChange w:id="759" w:author="intesar haider" w:date="2017-08-21T22:08:00Z">
            <w:rPr>
              <w:lang w:val="en-US"/>
            </w:rPr>
          </w:rPrChange>
        </w:rPr>
      </w:pPr>
    </w:p>
    <w:p w14:paraId="769694E2" w14:textId="77777777" w:rsidR="00504FBB" w:rsidRPr="00F73B58" w:rsidRDefault="00B82654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6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761" w:author="intesar haider" w:date="2017-08-21T22:08:00Z">
            <w:rPr>
              <w:lang w:val="en-US"/>
            </w:rPr>
          </w:rPrChange>
        </w:rPr>
        <w:t>That leaves the</w:t>
      </w:r>
      <w:r w:rsidR="00480A8A" w:rsidRPr="00F73B58">
        <w:rPr>
          <w:sz w:val="24"/>
          <w:szCs w:val="24"/>
          <w:lang w:val="en-US"/>
          <w:rPrChange w:id="762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763" w:author="intesar haider" w:date="2017-08-21T22:08:00Z">
            <w:rPr>
              <w:lang w:val="en-US"/>
            </w:rPr>
          </w:rPrChange>
        </w:rPr>
        <w:t>CREATE TABLE</w:t>
      </w:r>
      <w:r w:rsidR="00D72B6F" w:rsidRPr="00F73B58">
        <w:rPr>
          <w:sz w:val="24"/>
          <w:szCs w:val="24"/>
          <w:lang w:val="en-US"/>
          <w:rPrChange w:id="76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765" w:author="intesar haider" w:date="2017-08-21T22:08:00Z">
            <w:rPr>
              <w:lang w:val="en-US"/>
            </w:rPr>
          </w:rPrChange>
        </w:rPr>
        <w:t>and the</w:t>
      </w:r>
      <w:r w:rsidR="00D72B6F" w:rsidRPr="00F73B58">
        <w:rPr>
          <w:sz w:val="24"/>
          <w:szCs w:val="24"/>
          <w:lang w:val="en-US"/>
          <w:rPrChange w:id="766" w:author="intesar haider" w:date="2017-08-21T22:08:00Z">
            <w:rPr>
              <w:lang w:val="en-US"/>
            </w:rPr>
          </w:rPrChange>
        </w:rPr>
        <w:t xml:space="preserve"> DROP</w:t>
      </w:r>
      <w:r w:rsidRPr="00F73B58">
        <w:rPr>
          <w:sz w:val="24"/>
          <w:szCs w:val="24"/>
          <w:lang w:val="en-US"/>
          <w:rPrChange w:id="767" w:author="intesar haider" w:date="2017-08-21T22:08:00Z">
            <w:rPr>
              <w:lang w:val="en-US"/>
            </w:rPr>
          </w:rPrChange>
        </w:rPr>
        <w:t xml:space="preserve"> </w:t>
      </w:r>
      <w:r w:rsidR="00D72B6F" w:rsidRPr="00F73B58">
        <w:rPr>
          <w:sz w:val="24"/>
          <w:szCs w:val="24"/>
          <w:lang w:val="en-US"/>
          <w:rPrChange w:id="768" w:author="intesar haider" w:date="2017-08-21T22:08:00Z">
            <w:rPr>
              <w:lang w:val="en-US"/>
            </w:rPr>
          </w:rPrChange>
        </w:rPr>
        <w:t>TABLE</w:t>
      </w:r>
      <w:r w:rsidRPr="00F73B58">
        <w:rPr>
          <w:sz w:val="24"/>
          <w:szCs w:val="24"/>
          <w:lang w:val="en-US"/>
          <w:rPrChange w:id="769" w:author="intesar haider" w:date="2017-08-21T22:08:00Z">
            <w:rPr>
              <w:lang w:val="en-US"/>
            </w:rPr>
          </w:rPrChange>
        </w:rPr>
        <w:t xml:space="preserve"> statements</w:t>
      </w:r>
      <w:r w:rsidR="00D72B6F" w:rsidRPr="00F73B58">
        <w:rPr>
          <w:sz w:val="24"/>
          <w:szCs w:val="24"/>
          <w:lang w:val="en-US"/>
          <w:rPrChange w:id="770" w:author="intesar haider" w:date="2017-08-21T22:08:00Z">
            <w:rPr>
              <w:lang w:val="en-US"/>
            </w:rPr>
          </w:rPrChange>
        </w:rPr>
        <w:t>.</w:t>
      </w:r>
    </w:p>
    <w:p w14:paraId="09DA969E" w14:textId="77777777" w:rsidR="00D72B6F" w:rsidRPr="00F73B58" w:rsidRDefault="00D72B6F" w:rsidP="00D72B6F">
      <w:pPr>
        <w:tabs>
          <w:tab w:val="left" w:pos="-1620"/>
          <w:tab w:val="left" w:pos="780"/>
        </w:tabs>
        <w:ind w:left="709"/>
        <w:jc w:val="both"/>
        <w:rPr>
          <w:sz w:val="24"/>
          <w:szCs w:val="24"/>
          <w:lang w:val="en-US"/>
          <w:rPrChange w:id="771" w:author="intesar haider" w:date="2017-08-21T22:08:00Z">
            <w:rPr>
              <w:lang w:val="en-US"/>
            </w:rPr>
          </w:rPrChange>
        </w:rPr>
      </w:pPr>
    </w:p>
    <w:p w14:paraId="21D0F042" w14:textId="77777777" w:rsidR="00D72B6F" w:rsidRPr="00F73B58" w:rsidRDefault="00D72B6F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7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773" w:author="intesar haider" w:date="2017-08-21T22:08:00Z">
            <w:rPr>
              <w:lang w:val="en-US"/>
            </w:rPr>
          </w:rPrChange>
        </w:rPr>
        <w:t xml:space="preserve">DROP TABLE </w:t>
      </w:r>
      <w:r w:rsidR="00B82654" w:rsidRPr="00F73B58">
        <w:rPr>
          <w:sz w:val="24"/>
          <w:szCs w:val="24"/>
          <w:lang w:val="en-US"/>
          <w:rPrChange w:id="774" w:author="intesar haider" w:date="2017-08-21T22:08:00Z">
            <w:rPr>
              <w:lang w:val="en-US"/>
            </w:rPr>
          </w:rPrChange>
        </w:rPr>
        <w:t>in this context is rather uncritical</w:t>
      </w:r>
      <w:r w:rsidRPr="00F73B58">
        <w:rPr>
          <w:sz w:val="24"/>
          <w:szCs w:val="24"/>
          <w:lang w:val="en-US"/>
          <w:rPrChange w:id="775" w:author="intesar haider" w:date="2017-08-21T22:08:00Z">
            <w:rPr>
              <w:lang w:val="en-US"/>
            </w:rPr>
          </w:rPrChange>
        </w:rPr>
        <w:t>.</w:t>
      </w:r>
    </w:p>
    <w:p w14:paraId="679DEB0B" w14:textId="77777777" w:rsidR="00D72B6F" w:rsidRPr="00F73B58" w:rsidRDefault="00D72B6F" w:rsidP="00D72B6F">
      <w:pPr>
        <w:tabs>
          <w:tab w:val="left" w:pos="-1620"/>
          <w:tab w:val="left" w:pos="780"/>
        </w:tabs>
        <w:ind w:left="709"/>
        <w:jc w:val="both"/>
        <w:rPr>
          <w:sz w:val="24"/>
          <w:szCs w:val="24"/>
          <w:lang w:val="en-US"/>
          <w:rPrChange w:id="776" w:author="intesar haider" w:date="2017-08-21T22:08:00Z">
            <w:rPr>
              <w:lang w:val="en-US"/>
            </w:rPr>
          </w:rPrChange>
        </w:rPr>
      </w:pPr>
    </w:p>
    <w:p w14:paraId="304EE162" w14:textId="77777777" w:rsidR="00922D40" w:rsidRPr="00F73B58" w:rsidRDefault="007625F7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7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778" w:author="intesar haider" w:date="2017-08-21T22:08:00Z">
            <w:rPr>
              <w:lang w:val="en-US"/>
            </w:rPr>
          </w:rPrChange>
        </w:rPr>
        <w:t xml:space="preserve">Deviating from and/or extending the SQL standard and its Oracle implementation the </w:t>
      </w:r>
      <w:r w:rsidR="00D72B6F" w:rsidRPr="00F73B58">
        <w:rPr>
          <w:sz w:val="24"/>
          <w:szCs w:val="24"/>
          <w:lang w:val="en-US"/>
          <w:rPrChange w:id="779" w:author="intesar haider" w:date="2017-08-21T22:08:00Z">
            <w:rPr>
              <w:lang w:val="en-US"/>
            </w:rPr>
          </w:rPrChange>
        </w:rPr>
        <w:t xml:space="preserve">CREATE TABLE </w:t>
      </w:r>
      <w:r w:rsidRPr="00F73B58">
        <w:rPr>
          <w:sz w:val="24"/>
          <w:szCs w:val="24"/>
          <w:lang w:val="en-US"/>
          <w:rPrChange w:id="780" w:author="intesar haider" w:date="2017-08-21T22:08:00Z">
            <w:rPr>
              <w:lang w:val="en-US"/>
            </w:rPr>
          </w:rPrChange>
        </w:rPr>
        <w:t xml:space="preserve">statement will </w:t>
      </w:r>
      <w:r w:rsidR="00922D40" w:rsidRPr="00F73B58">
        <w:rPr>
          <w:sz w:val="24"/>
          <w:szCs w:val="24"/>
          <w:lang w:val="en-US"/>
          <w:rPrChange w:id="781" w:author="intesar haider" w:date="2017-08-21T22:08:00Z">
            <w:rPr>
              <w:lang w:val="en-US"/>
            </w:rPr>
          </w:rPrChange>
        </w:rPr>
        <w:t xml:space="preserve">modified </w:t>
      </w:r>
      <w:r w:rsidRPr="00F73B58">
        <w:rPr>
          <w:sz w:val="24"/>
          <w:szCs w:val="24"/>
          <w:lang w:val="en-US"/>
          <w:rPrChange w:id="782" w:author="intesar haider" w:date="2017-08-21T22:08:00Z">
            <w:rPr>
              <w:lang w:val="en-US"/>
            </w:rPr>
          </w:rPrChange>
        </w:rPr>
        <w:t xml:space="preserve">for our assignment </w:t>
      </w:r>
      <w:r w:rsidR="00922D40" w:rsidRPr="00F73B58">
        <w:rPr>
          <w:sz w:val="24"/>
          <w:szCs w:val="24"/>
          <w:lang w:val="en-US"/>
          <w:rPrChange w:id="783" w:author="intesar haider" w:date="2017-08-21T22:08:00Z">
            <w:rPr>
              <w:lang w:val="en-US"/>
            </w:rPr>
          </w:rPrChange>
        </w:rPr>
        <w:t>by clauses specifying the p</w:t>
      </w:r>
      <w:r w:rsidR="00D72B6F" w:rsidRPr="00F73B58">
        <w:rPr>
          <w:sz w:val="24"/>
          <w:szCs w:val="24"/>
          <w:lang w:val="en-US"/>
          <w:rPrChange w:id="784" w:author="intesar haider" w:date="2017-08-21T22:08:00Z">
            <w:rPr>
              <w:lang w:val="en-US"/>
            </w:rPr>
          </w:rPrChange>
        </w:rPr>
        <w:t>artitio</w:t>
      </w:r>
      <w:r w:rsidR="00922D40" w:rsidRPr="00F73B58">
        <w:rPr>
          <w:sz w:val="24"/>
          <w:szCs w:val="24"/>
          <w:lang w:val="en-US"/>
          <w:rPrChange w:id="785" w:author="intesar haider" w:date="2017-08-21T22:08:00Z">
            <w:rPr>
              <w:lang w:val="en-US"/>
            </w:rPr>
          </w:rPrChange>
        </w:rPr>
        <w:t>ns</w:t>
      </w:r>
      <w:r w:rsidR="00D72B6F" w:rsidRPr="00F73B58">
        <w:rPr>
          <w:sz w:val="24"/>
          <w:szCs w:val="24"/>
          <w:lang w:val="en-US"/>
          <w:rPrChange w:id="786" w:author="intesar haider" w:date="2017-08-21T22:08:00Z">
            <w:rPr>
              <w:lang w:val="en-US"/>
            </w:rPr>
          </w:rPrChange>
        </w:rPr>
        <w:t xml:space="preserve"> </w:t>
      </w:r>
      <w:r w:rsidR="00922D40" w:rsidRPr="00F73B58">
        <w:rPr>
          <w:sz w:val="24"/>
          <w:szCs w:val="24"/>
          <w:lang w:val="en-US"/>
          <w:rPrChange w:id="787" w:author="intesar haider" w:date="2017-08-21T22:08:00Z">
            <w:rPr>
              <w:lang w:val="en-US"/>
            </w:rPr>
          </w:rPrChange>
        </w:rPr>
        <w:t>of a table to be created. Both vertical and horizontal partitioning are to be supported.</w:t>
      </w:r>
      <w:r w:rsidR="00D72B6F" w:rsidRPr="00F73B58">
        <w:rPr>
          <w:sz w:val="24"/>
          <w:szCs w:val="24"/>
          <w:lang w:val="en-US"/>
          <w:rPrChange w:id="788" w:author="intesar haider" w:date="2017-08-21T22:08:00Z">
            <w:rPr>
              <w:lang w:val="en-US"/>
            </w:rPr>
          </w:rPrChange>
        </w:rPr>
        <w:t xml:space="preserve"> </w:t>
      </w:r>
      <w:r w:rsidR="00922D40" w:rsidRPr="00F73B58">
        <w:rPr>
          <w:sz w:val="24"/>
          <w:szCs w:val="24"/>
          <w:lang w:val="en-US"/>
          <w:rPrChange w:id="789" w:author="intesar haider" w:date="2017-08-21T22:08:00Z">
            <w:rPr>
              <w:lang w:val="en-US"/>
            </w:rPr>
          </w:rPrChange>
        </w:rPr>
        <w:t>However, there will be no redundancy in the form of replication.</w:t>
      </w:r>
    </w:p>
    <w:p w14:paraId="5D294504" w14:textId="77777777" w:rsidR="00922D40" w:rsidRPr="00F73B58" w:rsidRDefault="00922D40" w:rsidP="00922D40">
      <w:pPr>
        <w:pStyle w:val="ListParagraph"/>
        <w:rPr>
          <w:sz w:val="24"/>
          <w:szCs w:val="24"/>
          <w:lang w:val="en-US"/>
          <w:rPrChange w:id="790" w:author="intesar haider" w:date="2017-08-21T22:08:00Z">
            <w:rPr>
              <w:lang w:val="en-US"/>
            </w:rPr>
          </w:rPrChange>
        </w:rPr>
      </w:pPr>
    </w:p>
    <w:p w14:paraId="1349912F" w14:textId="6D6B7F2D" w:rsidR="006110E5" w:rsidRPr="00F73B58" w:rsidRDefault="0005588D" w:rsidP="00922D40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79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792" w:author="intesar haider" w:date="2017-08-21T22:08:00Z">
            <w:rPr>
              <w:lang w:val="en-US"/>
            </w:rPr>
          </w:rPrChange>
        </w:rPr>
        <w:t xml:space="preserve">In the simplest way to </w:t>
      </w:r>
      <w:r w:rsidR="00922D40" w:rsidRPr="00F73B58">
        <w:rPr>
          <w:sz w:val="24"/>
          <w:szCs w:val="24"/>
          <w:lang w:val="en-US"/>
          <w:rPrChange w:id="793" w:author="intesar haider" w:date="2017-08-21T22:08:00Z">
            <w:rPr>
              <w:lang w:val="en-US"/>
            </w:rPr>
          </w:rPrChange>
        </w:rPr>
        <w:t xml:space="preserve">partition a table </w:t>
      </w:r>
      <w:r w:rsidR="004B38C0" w:rsidRPr="00F73B58">
        <w:rPr>
          <w:sz w:val="24"/>
          <w:szCs w:val="24"/>
          <w:lang w:val="en-US"/>
          <w:rPrChange w:id="794" w:author="intesar haider" w:date="2017-08-21T22:08:00Z">
            <w:rPr>
              <w:lang w:val="en-US"/>
            </w:rPr>
          </w:rPrChange>
        </w:rPr>
        <w:t>horizontal</w:t>
      </w:r>
      <w:r w:rsidR="00922D40" w:rsidRPr="00F73B58">
        <w:rPr>
          <w:sz w:val="24"/>
          <w:szCs w:val="24"/>
          <w:lang w:val="en-US"/>
          <w:rPrChange w:id="795" w:author="intesar haider" w:date="2017-08-21T22:08:00Z">
            <w:rPr>
              <w:lang w:val="en-US"/>
            </w:rPr>
          </w:rPrChange>
        </w:rPr>
        <w:t xml:space="preserve">ly </w:t>
      </w:r>
      <w:r w:rsidRPr="00F73B58">
        <w:rPr>
          <w:sz w:val="24"/>
          <w:szCs w:val="24"/>
          <w:lang w:val="en-US"/>
          <w:rPrChange w:id="796" w:author="intesar haider" w:date="2017-08-21T22:08:00Z">
            <w:rPr>
              <w:lang w:val="en-US"/>
            </w:rPr>
          </w:rPrChange>
        </w:rPr>
        <w:t xml:space="preserve">is by specifying exactly one </w:t>
      </w:r>
      <w:r w:rsidR="00922D40" w:rsidRPr="00F73B58">
        <w:rPr>
          <w:sz w:val="24"/>
          <w:szCs w:val="24"/>
          <w:lang w:val="en-US"/>
          <w:rPrChange w:id="797" w:author="intesar haider" w:date="2017-08-21T22:08:00Z">
            <w:rPr>
              <w:lang w:val="en-US"/>
            </w:rPr>
          </w:rPrChange>
        </w:rPr>
        <w:t>a</w:t>
      </w:r>
      <w:r w:rsidR="004B38C0" w:rsidRPr="00F73B58">
        <w:rPr>
          <w:sz w:val="24"/>
          <w:szCs w:val="24"/>
          <w:lang w:val="en-US"/>
          <w:rPrChange w:id="798" w:author="intesar haider" w:date="2017-08-21T22:08:00Z">
            <w:rPr>
              <w:lang w:val="en-US"/>
            </w:rPr>
          </w:rPrChange>
        </w:rPr>
        <w:t>ttribute (</w:t>
      </w:r>
      <w:r w:rsidR="00922D40" w:rsidRPr="00F73B58">
        <w:rPr>
          <w:sz w:val="24"/>
          <w:szCs w:val="24"/>
          <w:lang w:val="en-US"/>
          <w:rPrChange w:id="799" w:author="intesar haider" w:date="2017-08-21T22:08:00Z">
            <w:rPr>
              <w:lang w:val="en-US"/>
            </w:rPr>
          </w:rPrChange>
        </w:rPr>
        <w:t>a column</w:t>
      </w:r>
      <w:r w:rsidR="004B38C0" w:rsidRPr="00F73B58">
        <w:rPr>
          <w:sz w:val="24"/>
          <w:szCs w:val="24"/>
          <w:lang w:val="en-US"/>
          <w:rPrChange w:id="800" w:author="intesar haider" w:date="2017-08-21T22:08:00Z">
            <w:rPr>
              <w:lang w:val="en-US"/>
            </w:rPr>
          </w:rPrChange>
        </w:rPr>
        <w:t xml:space="preserve">) </w:t>
      </w:r>
      <w:r w:rsidR="00922D40" w:rsidRPr="00F73B58">
        <w:rPr>
          <w:sz w:val="24"/>
          <w:szCs w:val="24"/>
          <w:lang w:val="en-US"/>
          <w:rPrChange w:id="801" w:author="intesar haider" w:date="2017-08-21T22:08:00Z">
            <w:rPr>
              <w:lang w:val="en-US"/>
            </w:rPr>
          </w:rPrChange>
        </w:rPr>
        <w:t>and a logical expression on that attribute</w:t>
      </w:r>
      <w:r w:rsidRPr="00F73B58">
        <w:rPr>
          <w:sz w:val="24"/>
          <w:szCs w:val="24"/>
          <w:lang w:val="en-US"/>
          <w:rPrChange w:id="802" w:author="intesar haider" w:date="2017-08-21T22:08:00Z">
            <w:rPr>
              <w:lang w:val="en-US"/>
            </w:rPr>
          </w:rPrChange>
        </w:rPr>
        <w:t>. Together they control</w:t>
      </w:r>
      <w:r w:rsidR="00922D40" w:rsidRPr="00F73B58">
        <w:rPr>
          <w:sz w:val="24"/>
          <w:szCs w:val="24"/>
          <w:lang w:val="en-US"/>
          <w:rPrChange w:id="803" w:author="intesar haider" w:date="2017-08-21T22:08:00Z">
            <w:rPr>
              <w:lang w:val="en-US"/>
            </w:rPr>
          </w:rPrChange>
        </w:rPr>
        <w:t xml:space="preserve"> the allocation </w:t>
      </w:r>
      <w:r w:rsidRPr="00F73B58">
        <w:rPr>
          <w:sz w:val="24"/>
          <w:szCs w:val="24"/>
          <w:lang w:val="en-US"/>
          <w:rPrChange w:id="804" w:author="intesar haider" w:date="2017-08-21T22:08:00Z">
            <w:rPr>
              <w:lang w:val="en-US"/>
            </w:rPr>
          </w:rPrChange>
        </w:rPr>
        <w:t xml:space="preserve">of data </w:t>
      </w:r>
      <w:r w:rsidR="00922D40" w:rsidRPr="00F73B58">
        <w:rPr>
          <w:sz w:val="24"/>
          <w:szCs w:val="24"/>
          <w:lang w:val="en-US"/>
          <w:rPrChange w:id="805" w:author="intesar haider" w:date="2017-08-21T22:08:00Z">
            <w:rPr>
              <w:lang w:val="en-US"/>
            </w:rPr>
          </w:rPrChange>
        </w:rPr>
        <w:t>to the members</w:t>
      </w:r>
      <w:r w:rsidR="004B38C0" w:rsidRPr="00F73B58">
        <w:rPr>
          <w:sz w:val="24"/>
          <w:szCs w:val="24"/>
          <w:lang w:val="en-US"/>
          <w:rPrChange w:id="806" w:author="intesar haider" w:date="2017-08-21T22:08:00Z">
            <w:rPr>
              <w:lang w:val="en-US"/>
            </w:rPr>
          </w:rPrChange>
        </w:rPr>
        <w:t xml:space="preserve"> </w:t>
      </w:r>
      <w:r w:rsidR="00922D40" w:rsidRPr="00F73B58">
        <w:rPr>
          <w:sz w:val="24"/>
          <w:szCs w:val="24"/>
          <w:lang w:val="en-US"/>
          <w:rPrChange w:id="807" w:author="intesar haider" w:date="2017-08-21T22:08:00Z">
            <w:rPr>
              <w:lang w:val="en-US"/>
            </w:rPr>
          </w:rPrChange>
        </w:rPr>
        <w:t xml:space="preserve">of the federation </w:t>
      </w:r>
      <w:proofErr w:type="spellStart"/>
      <w:r w:rsidR="00922D40" w:rsidRPr="00F73B58">
        <w:rPr>
          <w:sz w:val="24"/>
          <w:szCs w:val="24"/>
          <w:lang w:val="en-US"/>
          <w:rPrChange w:id="808" w:author="intesar haider" w:date="2017-08-21T22:08:00Z">
            <w:rPr>
              <w:lang w:val="en-US"/>
            </w:rPr>
          </w:rPrChange>
        </w:rPr>
        <w:t>CDBSes</w:t>
      </w:r>
      <w:proofErr w:type="spellEnd"/>
      <w:r w:rsidR="004B38C0" w:rsidRPr="00F73B58">
        <w:rPr>
          <w:sz w:val="24"/>
          <w:szCs w:val="24"/>
          <w:lang w:val="en-US"/>
          <w:rPrChange w:id="809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810" w:author="intesar haider" w:date="2017-08-21T22:08:00Z">
            <w:rPr>
              <w:lang w:val="en-US"/>
            </w:rPr>
          </w:rPrChange>
        </w:rPr>
        <w:t xml:space="preserve">You will only have to implement this simple version and consequently </w:t>
      </w:r>
      <w:r w:rsidR="006110E5" w:rsidRPr="00F73B58">
        <w:rPr>
          <w:sz w:val="24"/>
          <w:szCs w:val="24"/>
          <w:lang w:val="en-US"/>
          <w:rPrChange w:id="811" w:author="intesar haider" w:date="2017-08-21T22:08:00Z">
            <w:rPr>
              <w:lang w:val="en-US"/>
            </w:rPr>
          </w:rPrChange>
        </w:rPr>
        <w:t xml:space="preserve">are not </w:t>
      </w:r>
      <w:r w:rsidRPr="00F73B58">
        <w:rPr>
          <w:sz w:val="24"/>
          <w:szCs w:val="24"/>
          <w:lang w:val="en-US"/>
          <w:rPrChange w:id="812" w:author="intesar haider" w:date="2017-08-21T22:08:00Z">
            <w:rPr>
              <w:lang w:val="en-US"/>
            </w:rPr>
          </w:rPrChange>
        </w:rPr>
        <w:t>asked</w:t>
      </w:r>
      <w:r w:rsidR="006110E5" w:rsidRPr="00F73B58">
        <w:rPr>
          <w:sz w:val="24"/>
          <w:szCs w:val="24"/>
          <w:lang w:val="en-US"/>
          <w:rPrChange w:id="813" w:author="intesar haider" w:date="2017-08-21T22:08:00Z">
            <w:rPr>
              <w:lang w:val="en-US"/>
            </w:rPr>
          </w:rPrChange>
        </w:rPr>
        <w:t xml:space="preserve"> to consider an even more flexible allocation controlled by a combination of columns and a </w:t>
      </w:r>
      <w:proofErr w:type="spellStart"/>
      <w:r w:rsidRPr="00F73B58">
        <w:rPr>
          <w:sz w:val="24"/>
          <w:szCs w:val="24"/>
          <w:lang w:val="en-US"/>
          <w:rPrChange w:id="814" w:author="intesar haider" w:date="2017-08-21T22:08:00Z">
            <w:rPr>
              <w:lang w:val="en-US"/>
            </w:rPr>
          </w:rPrChange>
        </w:rPr>
        <w:t>b</w:t>
      </w:r>
      <w:r w:rsidR="006110E5" w:rsidRPr="00F73B58">
        <w:rPr>
          <w:sz w:val="24"/>
          <w:szCs w:val="24"/>
          <w:lang w:val="en-US"/>
          <w:rPrChange w:id="815" w:author="intesar haider" w:date="2017-08-21T22:08:00Z">
            <w:rPr>
              <w:lang w:val="en-US"/>
            </w:rPr>
          </w:rPrChange>
        </w:rPr>
        <w:t>oolean</w:t>
      </w:r>
      <w:proofErr w:type="spellEnd"/>
      <w:r w:rsidR="006110E5" w:rsidRPr="00F73B58">
        <w:rPr>
          <w:sz w:val="24"/>
          <w:szCs w:val="24"/>
          <w:lang w:val="en-US"/>
          <w:rPrChange w:id="816" w:author="intesar haider" w:date="2017-08-21T22:08:00Z">
            <w:rPr>
              <w:lang w:val="en-US"/>
            </w:rPr>
          </w:rPrChange>
        </w:rPr>
        <w:t xml:space="preserve"> expression on the combination</w:t>
      </w:r>
      <w:r w:rsidR="004B38C0" w:rsidRPr="00F73B58">
        <w:rPr>
          <w:sz w:val="24"/>
          <w:szCs w:val="24"/>
          <w:lang w:val="en-US"/>
          <w:rPrChange w:id="817" w:author="intesar haider" w:date="2017-08-21T22:08:00Z">
            <w:rPr>
              <w:lang w:val="en-US"/>
            </w:rPr>
          </w:rPrChange>
        </w:rPr>
        <w:t>.</w:t>
      </w:r>
      <w:r w:rsidR="000C2A8D" w:rsidRPr="00F73B58">
        <w:rPr>
          <w:sz w:val="24"/>
          <w:szCs w:val="24"/>
          <w:lang w:val="en-US"/>
          <w:rPrChange w:id="818" w:author="intesar haider" w:date="2017-08-21T22:08:00Z">
            <w:rPr>
              <w:lang w:val="en-US"/>
            </w:rPr>
          </w:rPrChange>
        </w:rPr>
        <w:t xml:space="preserve"> Instead of a more general </w:t>
      </w:r>
      <w:proofErr w:type="spellStart"/>
      <w:r w:rsidR="000C2A8D" w:rsidRPr="00F73B58">
        <w:rPr>
          <w:sz w:val="24"/>
          <w:szCs w:val="24"/>
          <w:lang w:val="en-US"/>
          <w:rPrChange w:id="819" w:author="intesar haider" w:date="2017-08-21T22:08:00Z">
            <w:rPr>
              <w:lang w:val="en-US"/>
            </w:rPr>
          </w:rPrChange>
        </w:rPr>
        <w:t>boolean</w:t>
      </w:r>
      <w:proofErr w:type="spellEnd"/>
      <w:r w:rsidR="000C2A8D" w:rsidRPr="00F73B58">
        <w:rPr>
          <w:sz w:val="24"/>
          <w:szCs w:val="24"/>
          <w:lang w:val="en-US"/>
          <w:rPrChange w:id="820" w:author="intesar haider" w:date="2017-08-21T22:08:00Z">
            <w:rPr>
              <w:lang w:val="en-US"/>
            </w:rPr>
          </w:rPrChange>
        </w:rPr>
        <w:t xml:space="preserve"> expression on the attribute partitions will be defined as disjoint intervals of the domain of the attribute. If, for example, </w:t>
      </w:r>
      <w:r w:rsidR="006110E5" w:rsidRPr="00F73B58">
        <w:rPr>
          <w:sz w:val="24"/>
          <w:szCs w:val="24"/>
          <w:lang w:val="en-US"/>
          <w:rPrChange w:id="821" w:author="intesar haider" w:date="2017-08-21T22:08:00Z">
            <w:rPr>
              <w:lang w:val="en-US"/>
            </w:rPr>
          </w:rPrChange>
        </w:rPr>
        <w:t xml:space="preserve">the attribute </w:t>
      </w:r>
      <w:proofErr w:type="spellStart"/>
      <w:r w:rsidR="006110E5" w:rsidRPr="00F73B58">
        <w:rPr>
          <w:sz w:val="24"/>
          <w:szCs w:val="24"/>
          <w:lang w:val="en-US"/>
          <w:rPrChange w:id="822" w:author="intesar haider" w:date="2017-08-21T22:08:00Z">
            <w:rPr>
              <w:lang w:val="en-US"/>
            </w:rPr>
          </w:rPrChange>
        </w:rPr>
        <w:t>ZIPcode</w:t>
      </w:r>
      <w:proofErr w:type="spellEnd"/>
      <w:r w:rsidR="009B1F51" w:rsidRPr="00F73B58">
        <w:rPr>
          <w:sz w:val="24"/>
          <w:szCs w:val="24"/>
          <w:lang w:val="en-US"/>
          <w:rPrChange w:id="823" w:author="intesar haider" w:date="2017-08-21T22:08:00Z">
            <w:rPr>
              <w:lang w:val="en-US"/>
            </w:rPr>
          </w:rPrChange>
        </w:rPr>
        <w:t xml:space="preserve"> </w:t>
      </w:r>
      <w:r w:rsidR="00DA1AB7" w:rsidRPr="00F73B58">
        <w:rPr>
          <w:sz w:val="24"/>
          <w:szCs w:val="24"/>
          <w:lang w:val="en-US"/>
          <w:rPrChange w:id="824" w:author="intesar haider" w:date="2017-08-21T22:08:00Z">
            <w:rPr>
              <w:lang w:val="en-US"/>
            </w:rPr>
          </w:rPrChange>
        </w:rPr>
        <w:t>(</w:t>
      </w:r>
      <w:r w:rsidR="006110E5" w:rsidRPr="00F73B58">
        <w:rPr>
          <w:sz w:val="24"/>
          <w:szCs w:val="24"/>
          <w:lang w:val="en-US"/>
          <w:rPrChange w:id="825" w:author="intesar haider" w:date="2017-08-21T22:08:00Z">
            <w:rPr>
              <w:lang w:val="en-US"/>
            </w:rPr>
          </w:rPrChange>
        </w:rPr>
        <w:t>data type INTEGER</w:t>
      </w:r>
      <w:r w:rsidR="00DA1AB7" w:rsidRPr="00F73B58">
        <w:rPr>
          <w:sz w:val="24"/>
          <w:szCs w:val="24"/>
          <w:lang w:val="en-US"/>
          <w:rPrChange w:id="826" w:author="intesar haider" w:date="2017-08-21T22:08:00Z">
            <w:rPr>
              <w:lang w:val="en-US"/>
            </w:rPr>
          </w:rPrChange>
        </w:rPr>
        <w:t xml:space="preserve">) </w:t>
      </w:r>
      <w:r w:rsidR="006110E5" w:rsidRPr="00F73B58">
        <w:rPr>
          <w:sz w:val="24"/>
          <w:szCs w:val="24"/>
          <w:lang w:val="en-US"/>
          <w:rPrChange w:id="827" w:author="intesar haider" w:date="2017-08-21T22:08:00Z">
            <w:rPr>
              <w:lang w:val="en-US"/>
            </w:rPr>
          </w:rPrChange>
        </w:rPr>
        <w:t>controls horizontal partitioning and there are, as in our case, 3 CDBS</w:t>
      </w:r>
      <w:r w:rsidR="00DA1AB7" w:rsidRPr="00F73B58">
        <w:rPr>
          <w:sz w:val="24"/>
          <w:szCs w:val="24"/>
          <w:lang w:val="en-US"/>
          <w:rPrChange w:id="828" w:author="intesar haider" w:date="2017-08-21T22:08:00Z">
            <w:rPr>
              <w:lang w:val="en-US"/>
            </w:rPr>
          </w:rPrChange>
        </w:rPr>
        <w:t xml:space="preserve">, </w:t>
      </w:r>
      <w:r w:rsidR="009B1F51" w:rsidRPr="00F73B58">
        <w:rPr>
          <w:sz w:val="24"/>
          <w:szCs w:val="24"/>
          <w:lang w:val="en-US"/>
          <w:rPrChange w:id="829" w:author="intesar haider" w:date="2017-08-21T22:08:00Z">
            <w:rPr>
              <w:lang w:val="en-US"/>
            </w:rPr>
          </w:rPrChange>
        </w:rPr>
        <w:t>the intervals might be defi</w:t>
      </w:r>
      <w:r w:rsidR="006110E5" w:rsidRPr="00F73B58">
        <w:rPr>
          <w:sz w:val="24"/>
          <w:szCs w:val="24"/>
          <w:lang w:val="en-US"/>
          <w:rPrChange w:id="830" w:author="intesar haider" w:date="2017-08-21T22:08:00Z">
            <w:rPr>
              <w:lang w:val="en-US"/>
            </w:rPr>
          </w:rPrChange>
        </w:rPr>
        <w:t>ned as follows</w:t>
      </w:r>
      <w:r w:rsidR="00DA1AB7" w:rsidRPr="00F73B58">
        <w:rPr>
          <w:sz w:val="24"/>
          <w:szCs w:val="24"/>
          <w:lang w:val="en-US"/>
          <w:rPrChange w:id="831" w:author="intesar haider" w:date="2017-08-21T22:08:00Z">
            <w:rPr>
              <w:lang w:val="en-US"/>
            </w:rPr>
          </w:rPrChange>
        </w:rPr>
        <w:t xml:space="preserve"> (-</w:t>
      </w:r>
      <w:r w:rsidR="006110E5" w:rsidRPr="00F73B58">
        <w:rPr>
          <w:sz w:val="24"/>
          <w:szCs w:val="24"/>
          <w:lang w:val="en-US"/>
          <w:rPrChange w:id="832" w:author="intesar haider" w:date="2017-08-21T22:08:00Z">
            <w:rPr>
              <w:lang w:val="en-US"/>
            </w:rPr>
          </w:rPrChange>
        </w:rPr>
        <w:t>infinity</w:t>
      </w:r>
      <w:r w:rsidR="00DA1AB7" w:rsidRPr="00F73B58">
        <w:rPr>
          <w:sz w:val="24"/>
          <w:szCs w:val="24"/>
          <w:lang w:val="en-US"/>
          <w:rPrChange w:id="833" w:author="intesar haider" w:date="2017-08-21T22:08:00Z">
            <w:rPr>
              <w:lang w:val="en-US"/>
            </w:rPr>
          </w:rPrChange>
        </w:rPr>
        <w:t xml:space="preserve"> </w:t>
      </w:r>
      <w:r w:rsidR="006110E5" w:rsidRPr="00F73B58">
        <w:rPr>
          <w:sz w:val="24"/>
          <w:szCs w:val="24"/>
          <w:lang w:val="en-US"/>
          <w:rPrChange w:id="834" w:author="intesar haider" w:date="2017-08-21T22:08:00Z">
            <w:rPr>
              <w:lang w:val="en-US"/>
            </w:rPr>
          </w:rPrChange>
        </w:rPr>
        <w:t>up to and including</w:t>
      </w:r>
      <w:r w:rsidR="00DA1AB7" w:rsidRPr="00F73B58">
        <w:rPr>
          <w:sz w:val="24"/>
          <w:szCs w:val="24"/>
          <w:lang w:val="en-US"/>
          <w:rPrChange w:id="835" w:author="intesar haider" w:date="2017-08-21T22:08:00Z">
            <w:rPr>
              <w:lang w:val="en-US"/>
            </w:rPr>
          </w:rPrChange>
        </w:rPr>
        <w:t xml:space="preserve"> 39999, 40000 </w:t>
      </w:r>
      <w:r w:rsidR="006110E5" w:rsidRPr="00F73B58">
        <w:rPr>
          <w:sz w:val="24"/>
          <w:szCs w:val="24"/>
          <w:lang w:val="en-US"/>
          <w:rPrChange w:id="836" w:author="intesar haider" w:date="2017-08-21T22:08:00Z">
            <w:rPr>
              <w:lang w:val="en-US"/>
            </w:rPr>
          </w:rPrChange>
        </w:rPr>
        <w:t>up to and including</w:t>
      </w:r>
      <w:r w:rsidR="00DA1AB7" w:rsidRPr="00F73B58">
        <w:rPr>
          <w:sz w:val="24"/>
          <w:szCs w:val="24"/>
          <w:lang w:val="en-US"/>
          <w:rPrChange w:id="837" w:author="intesar haider" w:date="2017-08-21T22:08:00Z">
            <w:rPr>
              <w:lang w:val="en-US"/>
            </w:rPr>
          </w:rPrChange>
        </w:rPr>
        <w:t xml:space="preserve"> 69999, 70000 </w:t>
      </w:r>
      <w:r w:rsidR="009B1F51" w:rsidRPr="00F73B58">
        <w:rPr>
          <w:sz w:val="24"/>
          <w:szCs w:val="24"/>
          <w:lang w:val="en-US"/>
          <w:rPrChange w:id="838" w:author="intesar haider" w:date="2017-08-21T22:08:00Z">
            <w:rPr>
              <w:lang w:val="en-US"/>
            </w:rPr>
          </w:rPrChange>
        </w:rPr>
        <w:t>to +infinity</w:t>
      </w:r>
      <w:r w:rsidR="00DA1AB7" w:rsidRPr="00F73B58">
        <w:rPr>
          <w:sz w:val="24"/>
          <w:szCs w:val="24"/>
          <w:lang w:val="en-US"/>
          <w:rPrChange w:id="839" w:author="intesar haider" w:date="2017-08-21T22:08:00Z">
            <w:rPr>
              <w:lang w:val="en-US"/>
            </w:rPr>
          </w:rPrChange>
        </w:rPr>
        <w:t>).</w:t>
      </w:r>
      <w:r w:rsidR="003A70CD" w:rsidRPr="00F73B58">
        <w:rPr>
          <w:sz w:val="24"/>
          <w:szCs w:val="24"/>
          <w:lang w:val="en-US"/>
          <w:rPrChange w:id="840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841" w:author="intesar haider" w:date="2017-08-21T22:08:00Z">
            <w:rPr>
              <w:lang w:val="en-US"/>
            </w:rPr>
          </w:rPrChange>
        </w:rPr>
        <w:t>To reduce complexity horizontal partitioning will only be required on a</w:t>
      </w:r>
      <w:r w:rsidR="003A70CD" w:rsidRPr="00F73B58">
        <w:rPr>
          <w:sz w:val="24"/>
          <w:szCs w:val="24"/>
          <w:lang w:val="en-US"/>
          <w:rPrChange w:id="842" w:author="intesar haider" w:date="2017-08-21T22:08:00Z">
            <w:rPr>
              <w:lang w:val="en-US"/>
            </w:rPr>
          </w:rPrChange>
        </w:rPr>
        <w:t>ttribute</w:t>
      </w:r>
      <w:r w:rsidRPr="00F73B58">
        <w:rPr>
          <w:sz w:val="24"/>
          <w:szCs w:val="24"/>
          <w:lang w:val="en-US"/>
          <w:rPrChange w:id="843" w:author="intesar haider" w:date="2017-08-21T22:08:00Z">
            <w:rPr>
              <w:lang w:val="en-US"/>
            </w:rPr>
          </w:rPrChange>
        </w:rPr>
        <w:t>s</w:t>
      </w:r>
      <w:r w:rsidR="003A70CD" w:rsidRPr="00F73B58">
        <w:rPr>
          <w:sz w:val="24"/>
          <w:szCs w:val="24"/>
          <w:lang w:val="en-US"/>
          <w:rPrChange w:id="84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845" w:author="intesar haider" w:date="2017-08-21T22:08:00Z">
            <w:rPr>
              <w:lang w:val="en-US"/>
            </w:rPr>
          </w:rPrChange>
        </w:rPr>
        <w:t>of data type</w:t>
      </w:r>
      <w:r w:rsidR="007F6229" w:rsidRPr="00F73B58">
        <w:rPr>
          <w:sz w:val="24"/>
          <w:szCs w:val="24"/>
          <w:lang w:val="en-US"/>
          <w:rPrChange w:id="846" w:author="intesar haider" w:date="2017-08-21T22:08:00Z">
            <w:rPr>
              <w:lang w:val="en-US"/>
            </w:rPr>
          </w:rPrChange>
        </w:rPr>
        <w:t xml:space="preserve"> INTEGER</w:t>
      </w:r>
      <w:r w:rsidR="003A70CD" w:rsidRPr="00F73B58">
        <w:rPr>
          <w:sz w:val="24"/>
          <w:szCs w:val="24"/>
          <w:lang w:val="en-US"/>
          <w:rPrChange w:id="847" w:author="intesar haider" w:date="2017-08-21T22:08:00Z">
            <w:rPr>
              <w:lang w:val="en-US"/>
            </w:rPr>
          </w:rPrChange>
        </w:rPr>
        <w:t>.</w:t>
      </w:r>
    </w:p>
    <w:p w14:paraId="08536CAD" w14:textId="77777777" w:rsidR="006110E5" w:rsidRPr="00F73B58" w:rsidRDefault="006110E5" w:rsidP="006110E5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848" w:author="intesar haider" w:date="2017-08-21T22:08:00Z">
            <w:rPr>
              <w:lang w:val="en-US"/>
            </w:rPr>
          </w:rPrChange>
        </w:rPr>
      </w:pPr>
    </w:p>
    <w:p w14:paraId="037CEFF5" w14:textId="665853CB" w:rsidR="004B38C0" w:rsidRPr="00F73B58" w:rsidRDefault="000C2A8D" w:rsidP="006110E5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84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850" w:author="intesar haider" w:date="2017-08-21T22:08:00Z">
            <w:rPr>
              <w:lang w:val="en-US"/>
            </w:rPr>
          </w:rPrChange>
        </w:rPr>
        <w:t xml:space="preserve">As there is no standard syntax for partitioning in the </w:t>
      </w:r>
      <w:r w:rsidR="007F6229" w:rsidRPr="00F73B58">
        <w:rPr>
          <w:sz w:val="24"/>
          <w:szCs w:val="24"/>
          <w:lang w:val="en-US"/>
          <w:rPrChange w:id="851" w:author="intesar haider" w:date="2017-08-21T22:08:00Z">
            <w:rPr>
              <w:lang w:val="en-US"/>
            </w:rPr>
          </w:rPrChange>
        </w:rPr>
        <w:t>SQL</w:t>
      </w:r>
      <w:r w:rsidRPr="00F73B58">
        <w:rPr>
          <w:sz w:val="24"/>
          <w:szCs w:val="24"/>
          <w:lang w:val="en-US"/>
          <w:rPrChange w:id="852" w:author="intesar haider" w:date="2017-08-21T22:08:00Z">
            <w:rPr>
              <w:lang w:val="en-US"/>
            </w:rPr>
          </w:rPrChange>
        </w:rPr>
        <w:t xml:space="preserve"> standard</w:t>
      </w:r>
      <w:r w:rsidR="007F6229" w:rsidRPr="00F73B58">
        <w:rPr>
          <w:sz w:val="24"/>
          <w:szCs w:val="24"/>
          <w:lang w:val="en-US"/>
          <w:rPrChange w:id="853" w:author="intesar haider" w:date="2017-08-21T22:08:00Z">
            <w:rPr>
              <w:lang w:val="en-US"/>
            </w:rPr>
          </w:rPrChange>
        </w:rPr>
        <w:t>, we</w:t>
      </w:r>
      <w:r w:rsidRPr="00F73B58">
        <w:rPr>
          <w:sz w:val="24"/>
          <w:szCs w:val="24"/>
          <w:lang w:val="en-US"/>
          <w:rPrChange w:id="854" w:author="intesar haider" w:date="2017-08-21T22:08:00Z">
            <w:rPr>
              <w:lang w:val="en-US"/>
            </w:rPr>
          </w:rPrChange>
        </w:rPr>
        <w:t xml:space="preserve"> will define our own small extension of the CREATE </w:t>
      </w:r>
      <w:r w:rsidR="007F6229" w:rsidRPr="00F73B58">
        <w:rPr>
          <w:sz w:val="24"/>
          <w:szCs w:val="24"/>
          <w:lang w:val="en-US"/>
          <w:rPrChange w:id="855" w:author="intesar haider" w:date="2017-08-21T22:08:00Z">
            <w:rPr>
              <w:lang w:val="en-US"/>
            </w:rPr>
          </w:rPrChange>
        </w:rPr>
        <w:t>TABLE</w:t>
      </w:r>
      <w:r w:rsidRPr="00F73B58">
        <w:rPr>
          <w:sz w:val="24"/>
          <w:szCs w:val="24"/>
          <w:lang w:val="en-US"/>
          <w:rPrChange w:id="856" w:author="intesar haider" w:date="2017-08-21T22:08:00Z">
            <w:rPr>
              <w:lang w:val="en-US"/>
            </w:rPr>
          </w:rPrChange>
        </w:rPr>
        <w:t xml:space="preserve"> statement</w:t>
      </w:r>
      <w:r w:rsidR="00903910" w:rsidRPr="00F73B58">
        <w:rPr>
          <w:sz w:val="24"/>
          <w:szCs w:val="24"/>
          <w:lang w:val="en-US"/>
          <w:rPrChange w:id="857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858" w:author="intesar haider" w:date="2017-08-21T22:08:00Z">
            <w:rPr>
              <w:lang w:val="en-US"/>
            </w:rPr>
          </w:rPrChange>
        </w:rPr>
        <w:t>by appending a horizontal clause to the end of the statement</w:t>
      </w:r>
      <w:r w:rsidR="00903910" w:rsidRPr="00F73B58">
        <w:rPr>
          <w:sz w:val="24"/>
          <w:szCs w:val="24"/>
          <w:lang w:val="en-US"/>
          <w:rPrChange w:id="859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860" w:author="intesar haider" w:date="2017-08-21T22:08:00Z">
            <w:rPr>
              <w:lang w:val="en-US"/>
            </w:rPr>
          </w:rPrChange>
        </w:rPr>
        <w:t xml:space="preserve">The horizontal </w:t>
      </w:r>
      <w:proofErr w:type="spellStart"/>
      <w:r w:rsidRPr="00F73B58">
        <w:rPr>
          <w:sz w:val="24"/>
          <w:szCs w:val="24"/>
          <w:lang w:val="en-US"/>
          <w:rPrChange w:id="861" w:author="intesar haider" w:date="2017-08-21T22:08:00Z">
            <w:rPr>
              <w:lang w:val="en-US"/>
            </w:rPr>
          </w:rPrChange>
        </w:rPr>
        <w:t>ZIPcode</w:t>
      </w:r>
      <w:proofErr w:type="spellEnd"/>
      <w:r w:rsidRPr="00F73B58">
        <w:rPr>
          <w:sz w:val="24"/>
          <w:szCs w:val="24"/>
          <w:lang w:val="en-US"/>
          <w:rPrChange w:id="862" w:author="intesar haider" w:date="2017-08-21T22:08:00Z">
            <w:rPr>
              <w:lang w:val="en-US"/>
            </w:rPr>
          </w:rPrChange>
        </w:rPr>
        <w:t xml:space="preserve"> partitioning of the example above is formulated as follows:</w:t>
      </w:r>
    </w:p>
    <w:p w14:paraId="6B0E4BF0" w14:textId="7FEB9528" w:rsidR="000F4B4E" w:rsidRPr="00F73B58" w:rsidRDefault="000F4B4E" w:rsidP="000C2A8D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863" w:author="intesar haider" w:date="2017-08-21T22:08:00Z">
            <w:rPr>
              <w:lang w:val="en-US"/>
            </w:rPr>
          </w:rPrChange>
        </w:rPr>
      </w:pPr>
    </w:p>
    <w:p w14:paraId="1E843066" w14:textId="77777777" w:rsidR="000F4B4E" w:rsidRPr="00F73B58" w:rsidRDefault="007F6229" w:rsidP="000F4B4E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864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865" w:author="intesar haider" w:date="2017-08-21T22:08:00Z">
            <w:rPr>
              <w:lang w:val="en-GB"/>
            </w:rPr>
          </w:rPrChange>
        </w:rPr>
        <w:t>CREATE TABLE PERS (PNR INTEGER, NAME VARCHAR(30), …, PLZ INTEGER)</w:t>
      </w:r>
    </w:p>
    <w:p w14:paraId="5041766C" w14:textId="0BC62F2C" w:rsidR="007F6229" w:rsidRPr="00F73B58" w:rsidRDefault="009040EB" w:rsidP="000F4B4E">
      <w:pPr>
        <w:tabs>
          <w:tab w:val="left" w:pos="-1620"/>
          <w:tab w:val="left" w:pos="780"/>
        </w:tabs>
        <w:ind w:left="3545"/>
        <w:jc w:val="both"/>
        <w:rPr>
          <w:sz w:val="24"/>
          <w:szCs w:val="24"/>
          <w:lang w:val="en-GB"/>
          <w:rPrChange w:id="866" w:author="intesar haider" w:date="2017-08-21T22:08:00Z">
            <w:rPr>
              <w:lang w:val="en-GB"/>
            </w:rPr>
          </w:rPrChange>
        </w:rPr>
      </w:pPr>
      <w:r w:rsidRPr="00F73B58">
        <w:rPr>
          <w:noProof/>
          <w:sz w:val="24"/>
          <w:szCs w:val="24"/>
          <w:lang w:val="en-GB" w:eastAsia="en-GB"/>
          <w:rPrChange w:id="867" w:author="intesar haider" w:date="2017-08-21T22:08:00Z">
            <w:rPr>
              <w:noProof/>
              <w:lang w:val="en-GB" w:eastAsia="en-GB"/>
            </w:rPr>
          </w:rPrChange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2F96F6" wp14:editId="7195BB68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6076950" cy="1536700"/>
                <wp:effectExtent l="0" t="0" r="19050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BBDB5" w14:textId="633B1FA6" w:rsidR="009040EB" w:rsidRPr="006A3B17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>Syntax rules for horizontal partitioning are as follows</w:t>
                            </w:r>
                            <w:r w:rsidR="007B34FE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:</w:t>
                            </w:r>
                          </w:p>
                          <w:p w14:paraId="6CE9C20F" w14:textId="77777777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5EC6BCA6" w14:textId="77777777" w:rsidR="009040EB" w:rsidRPr="007B34FE" w:rsidRDefault="009040EB" w:rsidP="009040EB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-create-table ::= create-table-non-partitioned | create-table-partitioned</w:t>
                            </w:r>
                          </w:p>
                          <w:p w14:paraId="7889077D" w14:textId="77777777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create-table-non-partitioned ::= create-table</w:t>
                            </w:r>
                          </w:p>
                          <w:p w14:paraId="3BF145DD" w14:textId="340D310B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create-table-partitioned ::= create-table HORIZONTAL (attribute(list-of-</w:t>
                            </w:r>
                            <w:r w:rsidR="00ED74C9">
                              <w:rPr>
                                <w:sz w:val="24"/>
                                <w:lang w:val="en-GB"/>
                              </w:rPr>
                              <w:t>boundaries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>))</w:t>
                            </w:r>
                          </w:p>
                          <w:p w14:paraId="32120814" w14:textId="791F3A40" w:rsidR="009040EB" w:rsidRPr="007B34FE" w:rsidRDefault="009040EB" w:rsidP="009040E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list-of-</w:t>
                            </w:r>
                            <w:r w:rsidR="00ED74C9">
                              <w:rPr>
                                <w:sz w:val="24"/>
                                <w:lang w:val="en-GB"/>
                              </w:rPr>
                              <w:t>boundaries</w:t>
                            </w:r>
                            <w:r w:rsidR="00ED74C9" w:rsidRPr="007B34FE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>::= boundary [,boundary]</w:t>
                            </w:r>
                          </w:p>
                          <w:p w14:paraId="3717F091" w14:textId="2EF67D9E" w:rsidR="009040EB" w:rsidRPr="007B34FE" w:rsidRDefault="009040E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96F6" id="Textfeld 2" o:spid="_x0000_s1054" type="#_x0000_t202" style="position:absolute;left:0;text-align:left;margin-left:0;margin-top:23.5pt;width:478.5pt;height:12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">
                <v:textbox>
                  <w:txbxContent>
                    <w:p w14:paraId="763BBDB5" w14:textId="633B1FA6" w:rsidR="009040EB" w:rsidRPr="006A3B17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>Syntax rules for horizontal partitioning are as follows</w:t>
                      </w:r>
                      <w:r w:rsidR="007B34FE">
                        <w:rPr>
                          <w:b/>
                          <w:sz w:val="24"/>
                          <w:lang w:val="en-US"/>
                        </w:rPr>
                        <w:t xml:space="preserve"> :</w:t>
                      </w:r>
                    </w:p>
                    <w:p w14:paraId="6CE9C20F" w14:textId="77777777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5EC6BCA6" w14:textId="77777777" w:rsidR="009040EB" w:rsidRPr="007B34FE" w:rsidRDefault="009040EB" w:rsidP="009040EB">
                      <w:pPr>
                        <w:rPr>
                          <w:sz w:val="24"/>
                          <w:lang w:val="en-US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fdbs-create-table ::= create-table-non-partitioned | create-table-partitioned</w:t>
                      </w:r>
                    </w:p>
                    <w:p w14:paraId="7889077D" w14:textId="77777777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create-table-non-partitioned ::= create-table</w:t>
                      </w:r>
                    </w:p>
                    <w:p w14:paraId="3BF145DD" w14:textId="340D310B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create-table-partitioned ::= create-table HORIZONTAL (attribute(list-of-</w:t>
                      </w:r>
                      <w:r w:rsidR="00ED74C9">
                        <w:rPr>
                          <w:sz w:val="24"/>
                          <w:lang w:val="en-GB"/>
                        </w:rPr>
                        <w:t>boundaries</w:t>
                      </w:r>
                      <w:r w:rsidRPr="007B34FE">
                        <w:rPr>
                          <w:sz w:val="24"/>
                          <w:lang w:val="en-GB"/>
                        </w:rPr>
                        <w:t>))</w:t>
                      </w:r>
                    </w:p>
                    <w:p w14:paraId="32120814" w14:textId="791F3A40" w:rsidR="009040EB" w:rsidRPr="007B34FE" w:rsidRDefault="009040EB" w:rsidP="009040E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list-of-</w:t>
                      </w:r>
                      <w:r w:rsidR="00ED74C9">
                        <w:rPr>
                          <w:sz w:val="24"/>
                          <w:lang w:val="en-GB"/>
                        </w:rPr>
                        <w:t>boundaries</w:t>
                      </w:r>
                      <w:r w:rsidR="00ED74C9" w:rsidRPr="007B34FE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Pr="007B34FE">
                        <w:rPr>
                          <w:sz w:val="24"/>
                          <w:lang w:val="en-GB"/>
                        </w:rPr>
                        <w:t>::= boundary [,boundary]</w:t>
                      </w:r>
                    </w:p>
                    <w:p w14:paraId="3717F091" w14:textId="2EF67D9E" w:rsidR="009040EB" w:rsidRPr="007B34FE" w:rsidRDefault="009040E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910" w:rsidRPr="00F73B58">
        <w:rPr>
          <w:sz w:val="24"/>
          <w:szCs w:val="24"/>
          <w:lang w:val="en-US"/>
          <w:rPrChange w:id="868" w:author="intesar haider" w:date="2017-08-21T22:08:00Z">
            <w:rPr>
              <w:lang w:val="en-US"/>
            </w:rPr>
          </w:rPrChange>
        </w:rPr>
        <w:t>HORIZONTAL (PLZ (39999,69999))</w:t>
      </w:r>
    </w:p>
    <w:p w14:paraId="149DF012" w14:textId="77777777" w:rsidR="00B02A75" w:rsidRPr="00F73B58" w:rsidRDefault="00B02A75" w:rsidP="007B34FE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869" w:author="intesar haider" w:date="2017-08-21T22:08:00Z">
            <w:rPr>
              <w:lang w:val="en-GB"/>
            </w:rPr>
          </w:rPrChange>
        </w:rPr>
      </w:pPr>
    </w:p>
    <w:p w14:paraId="202F937E" w14:textId="6235029B" w:rsidR="00572244" w:rsidRPr="00F73B58" w:rsidRDefault="00572244" w:rsidP="007B34FE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870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871" w:author="intesar haider" w:date="2017-08-21T22:08:00Z">
            <w:rPr>
              <w:lang w:val="en-GB"/>
            </w:rPr>
          </w:rPrChange>
        </w:rPr>
        <w:t>Please note that the syntax diagram allows for a maximum of three intervals, i.e. there will be no need to allocate more than one partition to a server.</w:t>
      </w:r>
    </w:p>
    <w:p w14:paraId="5C3A1546" w14:textId="77777777" w:rsidR="00572244" w:rsidRPr="00F73B58" w:rsidRDefault="00572244" w:rsidP="007B34FE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872" w:author="intesar haider" w:date="2017-08-21T22:08:00Z">
            <w:rPr>
              <w:lang w:val="en-GB"/>
            </w:rPr>
          </w:rPrChange>
        </w:rPr>
      </w:pPr>
    </w:p>
    <w:p w14:paraId="25E0A82D" w14:textId="7FFDD6AD" w:rsidR="009E542B" w:rsidRPr="00F73B58" w:rsidRDefault="007402AC" w:rsidP="007402AC">
      <w:pPr>
        <w:tabs>
          <w:tab w:val="left" w:pos="-1620"/>
          <w:tab w:val="left" w:pos="780"/>
        </w:tabs>
        <w:jc w:val="both"/>
        <w:rPr>
          <w:ins w:id="873" w:author="Prof. Dr. Peter Peinl" w:date="2017-08-19T17:32:00Z"/>
          <w:sz w:val="24"/>
          <w:szCs w:val="24"/>
          <w:lang w:val="en-US"/>
          <w:rPrChange w:id="874" w:author="intesar haider" w:date="2017-08-21T22:08:00Z">
            <w:rPr>
              <w:ins w:id="875" w:author="Prof. Dr. Peter Peinl" w:date="2017-08-19T17:32:00Z"/>
              <w:lang w:val="en-US"/>
            </w:rPr>
          </w:rPrChange>
        </w:rPr>
      </w:pPr>
      <w:r w:rsidRPr="00F73B58">
        <w:rPr>
          <w:sz w:val="24"/>
          <w:szCs w:val="24"/>
          <w:lang w:val="en-GB"/>
          <w:rPrChange w:id="876" w:author="intesar haider" w:date="2017-08-21T22:08:00Z">
            <w:rPr>
              <w:lang w:val="en-GB"/>
            </w:rPr>
          </w:rPrChange>
        </w:rPr>
        <w:t>Rules</w:t>
      </w:r>
      <w:r w:rsidR="00B02A75" w:rsidRPr="00F73B58">
        <w:rPr>
          <w:sz w:val="24"/>
          <w:szCs w:val="24"/>
          <w:lang w:val="en-GB"/>
          <w:rPrChange w:id="877" w:author="intesar haider" w:date="2017-08-21T22:08:00Z">
            <w:rPr>
              <w:lang w:val="en-GB"/>
            </w:rPr>
          </w:rPrChange>
        </w:rPr>
        <w:t xml:space="preserve"> create-table </w:t>
      </w:r>
      <w:r w:rsidRPr="00F73B58">
        <w:rPr>
          <w:sz w:val="24"/>
          <w:szCs w:val="24"/>
          <w:lang w:val="en-GB"/>
          <w:rPrChange w:id="878" w:author="intesar haider" w:date="2017-08-21T22:08:00Z">
            <w:rPr>
              <w:lang w:val="en-GB"/>
            </w:rPr>
          </w:rPrChange>
        </w:rPr>
        <w:t>and</w:t>
      </w:r>
      <w:r w:rsidR="00B02A75" w:rsidRPr="00F73B58">
        <w:rPr>
          <w:sz w:val="24"/>
          <w:szCs w:val="24"/>
          <w:lang w:val="en-GB"/>
          <w:rPrChange w:id="879" w:author="intesar haider" w:date="2017-08-21T22:08:00Z">
            <w:rPr>
              <w:lang w:val="en-GB"/>
            </w:rPr>
          </w:rPrChange>
        </w:rPr>
        <w:t xml:space="preserve"> attribute </w:t>
      </w:r>
      <w:r w:rsidRPr="00F73B58">
        <w:rPr>
          <w:sz w:val="24"/>
          <w:szCs w:val="24"/>
          <w:lang w:val="en-GB"/>
          <w:rPrChange w:id="880" w:author="intesar haider" w:date="2017-08-21T22:08:00Z">
            <w:rPr>
              <w:lang w:val="en-GB"/>
            </w:rPr>
          </w:rPrChange>
        </w:rPr>
        <w:t xml:space="preserve">are the rules according to </w:t>
      </w:r>
      <w:r w:rsidR="00B02A75" w:rsidRPr="00F73B58">
        <w:rPr>
          <w:sz w:val="24"/>
          <w:szCs w:val="24"/>
          <w:lang w:val="en-GB"/>
          <w:rPrChange w:id="881" w:author="intesar haider" w:date="2017-08-21T22:08:00Z">
            <w:rPr>
              <w:lang w:val="en-GB"/>
            </w:rPr>
          </w:rPrChange>
        </w:rPr>
        <w:t>Oracle</w:t>
      </w:r>
      <w:r w:rsidRPr="00F73B58">
        <w:rPr>
          <w:sz w:val="24"/>
          <w:szCs w:val="24"/>
          <w:lang w:val="en-GB"/>
          <w:rPrChange w:id="882" w:author="intesar haider" w:date="2017-08-21T22:08:00Z">
            <w:rPr>
              <w:lang w:val="en-GB"/>
            </w:rPr>
          </w:rPrChange>
        </w:rPr>
        <w:t xml:space="preserve"> of a table</w:t>
      </w:r>
      <w:r w:rsidR="00B02A75" w:rsidRPr="00F73B58">
        <w:rPr>
          <w:sz w:val="24"/>
          <w:szCs w:val="24"/>
          <w:lang w:val="en-GB"/>
          <w:rPrChange w:id="883" w:author="intesar haider" w:date="2017-08-21T22:08:00Z">
            <w:rPr>
              <w:lang w:val="en-GB"/>
            </w:rPr>
          </w:rPrChange>
        </w:rPr>
        <w:t xml:space="preserve"> </w:t>
      </w:r>
      <w:r w:rsidR="00B02A75" w:rsidRPr="00F73B58">
        <w:rPr>
          <w:sz w:val="24"/>
          <w:szCs w:val="24"/>
          <w:lang w:val="en-GB"/>
          <w:rPrChange w:id="884" w:author="intesar haider" w:date="2017-08-21T22:08:00Z">
            <w:rPr>
              <w:lang w:val="en-GB"/>
            </w:rPr>
          </w:rPrChange>
        </w:rPr>
        <w:softHyphen/>
        <w:t>de</w:t>
      </w:r>
      <w:r w:rsidR="00B02A75" w:rsidRPr="00F73B58">
        <w:rPr>
          <w:sz w:val="24"/>
          <w:szCs w:val="24"/>
          <w:lang w:val="en-GB"/>
          <w:rPrChange w:id="885" w:author="intesar haider" w:date="2017-08-21T22:08:00Z">
            <w:rPr>
              <w:lang w:val="en-GB"/>
            </w:rPr>
          </w:rPrChange>
        </w:rPr>
        <w:softHyphen/>
        <w:t>fi</w:t>
      </w:r>
      <w:r w:rsidR="00B02A75" w:rsidRPr="00F73B58">
        <w:rPr>
          <w:sz w:val="24"/>
          <w:szCs w:val="24"/>
          <w:lang w:val="en-GB"/>
          <w:rPrChange w:id="886" w:author="intesar haider" w:date="2017-08-21T22:08:00Z">
            <w:rPr>
              <w:lang w:val="en-GB"/>
            </w:rPr>
          </w:rPrChange>
        </w:rPr>
        <w:softHyphen/>
        <w:t>ni</w:t>
      </w:r>
      <w:r w:rsidR="00B02A75" w:rsidRPr="00F73B58">
        <w:rPr>
          <w:sz w:val="24"/>
          <w:szCs w:val="24"/>
          <w:lang w:val="en-GB"/>
          <w:rPrChange w:id="887" w:author="intesar haider" w:date="2017-08-21T22:08:00Z">
            <w:rPr>
              <w:lang w:val="en-GB"/>
            </w:rPr>
          </w:rPrChange>
        </w:rPr>
        <w:softHyphen/>
        <w:t xml:space="preserve">tion </w:t>
      </w:r>
      <w:r w:rsidRPr="00F73B58">
        <w:rPr>
          <w:sz w:val="24"/>
          <w:szCs w:val="24"/>
          <w:lang w:val="en-GB"/>
          <w:rPrChange w:id="888" w:author="intesar haider" w:date="2017-08-21T22:08:00Z">
            <w:rPr>
              <w:lang w:val="en-GB"/>
            </w:rPr>
          </w:rPrChange>
        </w:rPr>
        <w:t>and a columns name</w:t>
      </w:r>
      <w:r w:rsidR="00B02A75" w:rsidRPr="00F73B58">
        <w:rPr>
          <w:sz w:val="24"/>
          <w:szCs w:val="24"/>
          <w:lang w:val="en-GB"/>
          <w:rPrChange w:id="889" w:author="intesar haider" w:date="2017-08-21T22:08:00Z">
            <w:rPr>
              <w:lang w:val="en-GB"/>
            </w:rPr>
          </w:rPrChange>
        </w:rPr>
        <w:t>.</w:t>
      </w:r>
      <w:r w:rsidR="0063101F" w:rsidRPr="00F73B58">
        <w:rPr>
          <w:sz w:val="24"/>
          <w:szCs w:val="24"/>
          <w:lang w:val="en-US"/>
          <w:rPrChange w:id="890" w:author="intesar haider" w:date="2017-08-21T22:08:00Z">
            <w:rPr>
              <w:lang w:val="en-US"/>
            </w:rPr>
          </w:rPrChange>
        </w:rPr>
        <w:t xml:space="preserve"> </w:t>
      </w:r>
      <w:ins w:id="891" w:author="Prof. Dr. Peter Peinl" w:date="2017-08-19T17:29:00Z">
        <w:r w:rsidR="009E542B" w:rsidRPr="00F73B58">
          <w:rPr>
            <w:sz w:val="24"/>
            <w:szCs w:val="24"/>
            <w:lang w:val="en-US"/>
            <w:rPrChange w:id="892" w:author="intesar haider" w:date="2017-08-21T22:08:00Z">
              <w:rPr>
                <w:lang w:val="en-US"/>
              </w:rPr>
            </w:rPrChange>
          </w:rPr>
          <w:t xml:space="preserve">However, </w:t>
        </w:r>
        <w:commentRangeStart w:id="893"/>
        <w:r w:rsidR="009E542B" w:rsidRPr="00F73B58">
          <w:rPr>
            <w:sz w:val="24"/>
            <w:szCs w:val="24"/>
            <w:lang w:val="en-US"/>
            <w:rPrChange w:id="894" w:author="intesar haider" w:date="2017-08-21T22:08:00Z">
              <w:rPr>
                <w:lang w:val="en-US"/>
              </w:rPr>
            </w:rPrChange>
          </w:rPr>
          <w:t>there</w:t>
        </w:r>
      </w:ins>
      <w:commentRangeEnd w:id="893"/>
      <w:ins w:id="895" w:author="Prof. Dr. Peter Peinl" w:date="2017-08-19T18:38:00Z">
        <w:r w:rsidR="008B715F" w:rsidRPr="00F73B58">
          <w:rPr>
            <w:rStyle w:val="CommentReference"/>
            <w:sz w:val="24"/>
            <w:szCs w:val="24"/>
            <w:rPrChange w:id="896" w:author="intesar haider" w:date="2017-08-21T22:08:00Z">
              <w:rPr>
                <w:rStyle w:val="CommentReference"/>
              </w:rPr>
            </w:rPrChange>
          </w:rPr>
          <w:commentReference w:id="893"/>
        </w:r>
      </w:ins>
      <w:ins w:id="897" w:author="Prof. Dr. Peter Peinl" w:date="2017-08-19T17:29:00Z">
        <w:r w:rsidR="009E542B" w:rsidRPr="00F73B58">
          <w:rPr>
            <w:sz w:val="24"/>
            <w:szCs w:val="24"/>
            <w:lang w:val="en-US"/>
            <w:rPrChange w:id="898" w:author="intesar haider" w:date="2017-08-21T22:08:00Z">
              <w:rPr>
                <w:lang w:val="en-US"/>
              </w:rPr>
            </w:rPrChange>
          </w:rPr>
          <w:t xml:space="preserve"> will be no DEFAULT clauses or NOT NULL clauses in the column defin</w:t>
        </w:r>
      </w:ins>
      <w:ins w:id="899" w:author="Prof. Dr. Peter Peinl" w:date="2017-08-19T17:31:00Z">
        <w:r w:rsidR="009E542B" w:rsidRPr="00F73B58">
          <w:rPr>
            <w:sz w:val="24"/>
            <w:szCs w:val="24"/>
            <w:lang w:val="en-US"/>
            <w:rPrChange w:id="900" w:author="intesar haider" w:date="2017-08-21T22:08:00Z">
              <w:rPr>
                <w:lang w:val="en-US"/>
              </w:rPr>
            </w:rPrChange>
          </w:rPr>
          <w:t>itions, i.e. the name will be followed by the data type</w:t>
        </w:r>
      </w:ins>
      <w:ins w:id="901" w:author="Prof. Dr. Peter Peinl" w:date="2017-08-19T17:33:00Z">
        <w:r w:rsidR="00CE1565" w:rsidRPr="00F73B58">
          <w:rPr>
            <w:sz w:val="24"/>
            <w:szCs w:val="24"/>
            <w:lang w:val="en-US"/>
            <w:rPrChange w:id="902" w:author="intesar haider" w:date="2017-08-21T22:08:00Z">
              <w:rPr>
                <w:lang w:val="en-US"/>
              </w:rPr>
            </w:rPrChange>
          </w:rPr>
          <w:t xml:space="preserve"> as in the example below</w:t>
        </w:r>
      </w:ins>
      <w:ins w:id="903" w:author="Prof. Dr. Peter Peinl" w:date="2017-08-19T17:31:00Z">
        <w:r w:rsidR="009E542B" w:rsidRPr="00F73B58">
          <w:rPr>
            <w:sz w:val="24"/>
            <w:szCs w:val="24"/>
            <w:lang w:val="en-US"/>
            <w:rPrChange w:id="904" w:author="intesar haider" w:date="2017-08-21T22:08:00Z">
              <w:rPr>
                <w:lang w:val="en-US"/>
              </w:rPr>
            </w:rPrChange>
          </w:rPr>
          <w:t xml:space="preserve">. </w:t>
        </w:r>
      </w:ins>
    </w:p>
    <w:p w14:paraId="12684FB9" w14:textId="36A094F3" w:rsidR="00CF6831" w:rsidRPr="00F73B58" w:rsidRDefault="007402AC" w:rsidP="007402AC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90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06" w:author="intesar haider" w:date="2017-08-21T22:08:00Z">
            <w:rPr>
              <w:lang w:val="en-US"/>
            </w:rPr>
          </w:rPrChange>
        </w:rPr>
        <w:t xml:space="preserve">Rule </w:t>
      </w:r>
      <w:r w:rsidR="00B02A75" w:rsidRPr="00F73B58">
        <w:rPr>
          <w:sz w:val="24"/>
          <w:szCs w:val="24"/>
          <w:lang w:val="en-US"/>
          <w:rPrChange w:id="907" w:author="intesar haider" w:date="2017-08-21T22:08:00Z">
            <w:rPr>
              <w:lang w:val="en-US"/>
            </w:rPr>
          </w:rPrChange>
        </w:rPr>
        <w:t xml:space="preserve">list-of-intervals </w:t>
      </w:r>
      <w:r w:rsidRPr="00F73B58">
        <w:rPr>
          <w:sz w:val="24"/>
          <w:szCs w:val="24"/>
          <w:lang w:val="en-US"/>
          <w:rPrChange w:id="908" w:author="intesar haider" w:date="2017-08-21T22:08:00Z">
            <w:rPr>
              <w:lang w:val="en-US"/>
            </w:rPr>
          </w:rPrChange>
        </w:rPr>
        <w:t>contains at least</w:t>
      </w:r>
      <w:r w:rsidR="00B02A75" w:rsidRPr="00F73B58">
        <w:rPr>
          <w:sz w:val="24"/>
          <w:szCs w:val="24"/>
          <w:lang w:val="en-US"/>
          <w:rPrChange w:id="90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10" w:author="intesar haider" w:date="2017-08-21T22:08:00Z">
            <w:rPr>
              <w:lang w:val="en-US"/>
            </w:rPr>
          </w:rPrChange>
        </w:rPr>
        <w:t>one</w:t>
      </w:r>
      <w:r w:rsidR="00B02A75" w:rsidRPr="00F73B58">
        <w:rPr>
          <w:sz w:val="24"/>
          <w:szCs w:val="24"/>
          <w:lang w:val="en-US"/>
          <w:rPrChange w:id="911" w:author="intesar haider" w:date="2017-08-21T22:08:00Z">
            <w:rPr>
              <w:lang w:val="en-US"/>
            </w:rPr>
          </w:rPrChange>
        </w:rPr>
        <w:t xml:space="preserve"> I</w:t>
      </w:r>
      <w:r w:rsidRPr="00F73B58">
        <w:rPr>
          <w:sz w:val="24"/>
          <w:szCs w:val="24"/>
          <w:lang w:val="en-US"/>
          <w:rPrChange w:id="912" w:author="intesar haider" w:date="2017-08-21T22:08:00Z">
            <w:rPr>
              <w:lang w:val="en-US"/>
            </w:rPr>
          </w:rPrChange>
        </w:rPr>
        <w:t>NTEGER constant</w:t>
      </w:r>
      <w:r w:rsidR="00B02A75" w:rsidRPr="00F73B58">
        <w:rPr>
          <w:sz w:val="24"/>
          <w:szCs w:val="24"/>
          <w:lang w:val="en-US"/>
          <w:rPrChange w:id="913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914" w:author="intesar haider" w:date="2017-08-21T22:08:00Z">
            <w:rPr>
              <w:lang w:val="en-US"/>
            </w:rPr>
          </w:rPrChange>
        </w:rPr>
        <w:t>As can be seen in the example above each</w:t>
      </w:r>
      <w:r w:rsidR="00B02A75" w:rsidRPr="00F73B58">
        <w:rPr>
          <w:sz w:val="24"/>
          <w:szCs w:val="24"/>
          <w:lang w:val="en-US"/>
          <w:rPrChange w:id="915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16" w:author="intesar haider" w:date="2017-08-21T22:08:00Z">
            <w:rPr>
              <w:lang w:val="en-US"/>
            </w:rPr>
          </w:rPrChange>
        </w:rPr>
        <w:t>con</w:t>
      </w:r>
      <w:r w:rsidRPr="00F73B58">
        <w:rPr>
          <w:sz w:val="24"/>
          <w:szCs w:val="24"/>
          <w:lang w:val="en-US"/>
          <w:rPrChange w:id="917" w:author="intesar haider" w:date="2017-08-21T22:08:00Z">
            <w:rPr>
              <w:lang w:val="en-US"/>
            </w:rPr>
          </w:rPrChange>
        </w:rPr>
        <w:softHyphen/>
        <w:t>stant of the list</w:t>
      </w:r>
      <w:r w:rsidR="00B02A75" w:rsidRPr="00F73B58">
        <w:rPr>
          <w:sz w:val="24"/>
          <w:szCs w:val="24"/>
          <w:lang w:val="en-US"/>
          <w:rPrChange w:id="91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19" w:author="intesar haider" w:date="2017-08-21T22:08:00Z">
            <w:rPr>
              <w:lang w:val="en-US"/>
            </w:rPr>
          </w:rPrChange>
        </w:rPr>
        <w:t>determines the upper bound of an interval, where the im</w:t>
      </w:r>
      <w:r w:rsidRPr="00F73B58">
        <w:rPr>
          <w:sz w:val="24"/>
          <w:szCs w:val="24"/>
          <w:lang w:val="en-US"/>
          <w:rPrChange w:id="920" w:author="intesar haider" w:date="2017-08-21T22:08:00Z">
            <w:rPr>
              <w:lang w:val="en-US"/>
            </w:rPr>
          </w:rPrChange>
        </w:rPr>
        <w:softHyphen/>
        <w:t>pli</w:t>
      </w:r>
      <w:r w:rsidRPr="00F73B58">
        <w:rPr>
          <w:sz w:val="24"/>
          <w:szCs w:val="24"/>
          <w:lang w:val="en-US"/>
          <w:rPrChange w:id="921" w:author="intesar haider" w:date="2017-08-21T22:08:00Z">
            <w:rPr>
              <w:lang w:val="en-US"/>
            </w:rPr>
          </w:rPrChange>
        </w:rPr>
        <w:softHyphen/>
        <w:t>c</w:t>
      </w:r>
      <w:r w:rsidR="00B02A75" w:rsidRPr="00F73B58">
        <w:rPr>
          <w:sz w:val="24"/>
          <w:szCs w:val="24"/>
          <w:lang w:val="en-US"/>
          <w:rPrChange w:id="922" w:author="intesar haider" w:date="2017-08-21T22:08:00Z">
            <w:rPr>
              <w:lang w:val="en-US"/>
            </w:rPr>
          </w:rPrChange>
        </w:rPr>
        <w:t xml:space="preserve">it </w:t>
      </w:r>
      <w:r w:rsidRPr="00F73B58">
        <w:rPr>
          <w:sz w:val="24"/>
          <w:szCs w:val="24"/>
          <w:lang w:val="en-US"/>
          <w:rPrChange w:id="923" w:author="intesar haider" w:date="2017-08-21T22:08:00Z">
            <w:rPr>
              <w:lang w:val="en-US"/>
            </w:rPr>
          </w:rPrChange>
        </w:rPr>
        <w:t>assumption is minus infinity for the lower bound of the first and plus infinity as the upper bound of the last interval.</w:t>
      </w:r>
      <w:r w:rsidR="00B02A75" w:rsidRPr="00F73B58">
        <w:rPr>
          <w:sz w:val="24"/>
          <w:szCs w:val="24"/>
          <w:lang w:val="en-US"/>
          <w:rPrChange w:id="92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25" w:author="intesar haider" w:date="2017-08-21T22:08:00Z">
            <w:rPr>
              <w:lang w:val="en-US"/>
            </w:rPr>
          </w:rPrChange>
        </w:rPr>
        <w:t xml:space="preserve">If the number of intervals defined is less than the number of </w:t>
      </w:r>
      <w:proofErr w:type="spellStart"/>
      <w:r w:rsidRPr="00F73B58">
        <w:rPr>
          <w:sz w:val="24"/>
          <w:szCs w:val="24"/>
          <w:lang w:val="en-US"/>
          <w:rPrChange w:id="926" w:author="intesar haider" w:date="2017-08-21T22:08:00Z">
            <w:rPr>
              <w:lang w:val="en-US"/>
            </w:rPr>
          </w:rPrChange>
        </w:rPr>
        <w:t>CDBSes</w:t>
      </w:r>
      <w:proofErr w:type="spellEnd"/>
      <w:r w:rsidRPr="00F73B58">
        <w:rPr>
          <w:sz w:val="24"/>
          <w:szCs w:val="24"/>
          <w:lang w:val="en-US"/>
          <w:rPrChange w:id="927" w:author="intesar haider" w:date="2017-08-21T22:08:00Z">
            <w:rPr>
              <w:lang w:val="en-US"/>
            </w:rPr>
          </w:rPrChange>
        </w:rPr>
        <w:t>, then</w:t>
      </w:r>
      <w:r w:rsidR="00B02A75" w:rsidRPr="00F73B58">
        <w:rPr>
          <w:sz w:val="24"/>
          <w:szCs w:val="24"/>
          <w:lang w:val="en-US"/>
          <w:rPrChange w:id="92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29" w:author="intesar haider" w:date="2017-08-21T22:08:00Z">
            <w:rPr>
              <w:lang w:val="en-US"/>
            </w:rPr>
          </w:rPrChange>
        </w:rPr>
        <w:t xml:space="preserve">the data are to be distributed over the “first” </w:t>
      </w:r>
      <w:proofErr w:type="spellStart"/>
      <w:r w:rsidRPr="00F73B58">
        <w:rPr>
          <w:sz w:val="24"/>
          <w:szCs w:val="24"/>
          <w:lang w:val="en-US"/>
          <w:rPrChange w:id="930" w:author="intesar haider" w:date="2017-08-21T22:08:00Z">
            <w:rPr>
              <w:lang w:val="en-US"/>
            </w:rPr>
          </w:rPrChange>
        </w:rPr>
        <w:t>CDBSes</w:t>
      </w:r>
      <w:proofErr w:type="spellEnd"/>
      <w:r w:rsidR="00314054" w:rsidRPr="00F73B58">
        <w:rPr>
          <w:sz w:val="24"/>
          <w:szCs w:val="24"/>
          <w:lang w:val="en-US"/>
          <w:rPrChange w:id="931" w:author="intesar haider" w:date="2017-08-21T22:08:00Z">
            <w:rPr>
              <w:lang w:val="en-US"/>
            </w:rPr>
          </w:rPrChange>
        </w:rPr>
        <w:t xml:space="preserve">. </w:t>
      </w:r>
      <w:r w:rsidR="000048EE" w:rsidRPr="00F73B58">
        <w:rPr>
          <w:sz w:val="24"/>
          <w:szCs w:val="24"/>
          <w:lang w:val="en-US"/>
          <w:rPrChange w:id="932" w:author="intesar haider" w:date="2017-08-21T22:08:00Z">
            <w:rPr>
              <w:lang w:val="en-US"/>
            </w:rPr>
          </w:rPrChange>
        </w:rPr>
        <w:t>If no p</w:t>
      </w:r>
      <w:r w:rsidR="00314054" w:rsidRPr="00F73B58">
        <w:rPr>
          <w:sz w:val="24"/>
          <w:szCs w:val="24"/>
          <w:lang w:val="en-US"/>
          <w:rPrChange w:id="933" w:author="intesar haider" w:date="2017-08-21T22:08:00Z">
            <w:rPr>
              <w:lang w:val="en-US"/>
            </w:rPr>
          </w:rPrChange>
        </w:rPr>
        <w:t>artitioni</w:t>
      </w:r>
      <w:r w:rsidR="000048EE" w:rsidRPr="00F73B58">
        <w:rPr>
          <w:sz w:val="24"/>
          <w:szCs w:val="24"/>
          <w:lang w:val="en-US"/>
          <w:rPrChange w:id="934" w:author="intesar haider" w:date="2017-08-21T22:08:00Z">
            <w:rPr>
              <w:lang w:val="en-US"/>
            </w:rPr>
          </w:rPrChange>
        </w:rPr>
        <w:t>ng clause is given</w:t>
      </w:r>
      <w:r w:rsidR="00314054" w:rsidRPr="00F73B58">
        <w:rPr>
          <w:sz w:val="24"/>
          <w:szCs w:val="24"/>
          <w:lang w:val="en-US"/>
          <w:rPrChange w:id="935" w:author="intesar haider" w:date="2017-08-21T22:08:00Z">
            <w:rPr>
              <w:lang w:val="en-US"/>
            </w:rPr>
          </w:rPrChange>
        </w:rPr>
        <w:t xml:space="preserve">, </w:t>
      </w:r>
      <w:r w:rsidR="000048EE" w:rsidRPr="00F73B58">
        <w:rPr>
          <w:sz w:val="24"/>
          <w:szCs w:val="24"/>
          <w:lang w:val="en-US"/>
          <w:rPrChange w:id="936" w:author="intesar haider" w:date="2017-08-21T22:08:00Z">
            <w:rPr>
              <w:lang w:val="en-US"/>
            </w:rPr>
          </w:rPrChange>
        </w:rPr>
        <w:t xml:space="preserve">the entire table hast </w:t>
      </w:r>
      <w:r w:rsidR="006242E6" w:rsidRPr="00F73B58">
        <w:rPr>
          <w:sz w:val="24"/>
          <w:szCs w:val="24"/>
          <w:lang w:val="en-US"/>
          <w:rPrChange w:id="937" w:author="intesar haider" w:date="2017-08-21T22:08:00Z">
            <w:rPr>
              <w:lang w:val="en-US"/>
            </w:rPr>
          </w:rPrChange>
        </w:rPr>
        <w:t>t</w:t>
      </w:r>
      <w:r w:rsidR="000048EE" w:rsidRPr="00F73B58">
        <w:rPr>
          <w:sz w:val="24"/>
          <w:szCs w:val="24"/>
          <w:lang w:val="en-US"/>
          <w:rPrChange w:id="938" w:author="intesar haider" w:date="2017-08-21T22:08:00Z">
            <w:rPr>
              <w:lang w:val="en-US"/>
            </w:rPr>
          </w:rPrChange>
        </w:rPr>
        <w:t xml:space="preserve">o be stored on the “first” of your </w:t>
      </w:r>
      <w:proofErr w:type="spellStart"/>
      <w:r w:rsidR="000048EE" w:rsidRPr="00F73B58">
        <w:rPr>
          <w:sz w:val="24"/>
          <w:szCs w:val="24"/>
          <w:lang w:val="en-US"/>
          <w:rPrChange w:id="939" w:author="intesar haider" w:date="2017-08-21T22:08:00Z">
            <w:rPr>
              <w:lang w:val="en-US"/>
            </w:rPr>
          </w:rPrChange>
        </w:rPr>
        <w:t>C</w:t>
      </w:r>
      <w:r w:rsidR="00314054" w:rsidRPr="00F73B58">
        <w:rPr>
          <w:sz w:val="24"/>
          <w:szCs w:val="24"/>
          <w:lang w:val="en-US"/>
          <w:rPrChange w:id="940" w:author="intesar haider" w:date="2017-08-21T22:08:00Z">
            <w:rPr>
              <w:lang w:val="en-US"/>
            </w:rPr>
          </w:rPrChange>
        </w:rPr>
        <w:t>DBS</w:t>
      </w:r>
      <w:r w:rsidR="000048EE" w:rsidRPr="00F73B58">
        <w:rPr>
          <w:sz w:val="24"/>
          <w:szCs w:val="24"/>
          <w:lang w:val="en-US"/>
          <w:rPrChange w:id="941" w:author="intesar haider" w:date="2017-08-21T22:08:00Z">
            <w:rPr>
              <w:lang w:val="en-US"/>
            </w:rPr>
          </w:rPrChange>
        </w:rPr>
        <w:t>es</w:t>
      </w:r>
      <w:proofErr w:type="spellEnd"/>
      <w:r w:rsidR="00CF6831" w:rsidRPr="00F73B58">
        <w:rPr>
          <w:sz w:val="24"/>
          <w:szCs w:val="24"/>
          <w:lang w:val="en-US"/>
          <w:rPrChange w:id="942" w:author="intesar haider" w:date="2017-08-21T22:08:00Z">
            <w:rPr>
              <w:lang w:val="en-US"/>
            </w:rPr>
          </w:rPrChange>
        </w:rPr>
        <w:t>.</w:t>
      </w:r>
    </w:p>
    <w:p w14:paraId="46C73197" w14:textId="77777777" w:rsidR="00CF6831" w:rsidRPr="00F73B58" w:rsidRDefault="00CF6831" w:rsidP="00CF6831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US"/>
          <w:rPrChange w:id="943" w:author="intesar haider" w:date="2017-08-21T22:08:00Z">
            <w:rPr>
              <w:lang w:val="en-US"/>
            </w:rPr>
          </w:rPrChange>
        </w:rPr>
      </w:pPr>
    </w:p>
    <w:p w14:paraId="62C64F56" w14:textId="58D42B01" w:rsidR="00CD3E66" w:rsidRPr="00F73B58" w:rsidRDefault="00B66B24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94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45" w:author="intesar haider" w:date="2017-08-21T22:08:00Z">
            <w:rPr>
              <w:lang w:val="en-US"/>
            </w:rPr>
          </w:rPrChange>
        </w:rPr>
        <w:t>You only have to support i</w:t>
      </w:r>
      <w:r w:rsidR="00CD3E66" w:rsidRPr="00F73B58">
        <w:rPr>
          <w:sz w:val="24"/>
          <w:szCs w:val="24"/>
          <w:lang w:val="en-US"/>
          <w:rPrChange w:id="946" w:author="intesar haider" w:date="2017-08-21T22:08:00Z">
            <w:rPr>
              <w:lang w:val="en-US"/>
            </w:rPr>
          </w:rPrChange>
        </w:rPr>
        <w:t>ntegrit</w:t>
      </w:r>
      <w:r w:rsidR="000048EE" w:rsidRPr="00F73B58">
        <w:rPr>
          <w:sz w:val="24"/>
          <w:szCs w:val="24"/>
          <w:lang w:val="en-US"/>
          <w:rPrChange w:id="947" w:author="intesar haider" w:date="2017-08-21T22:08:00Z">
            <w:rPr>
              <w:lang w:val="en-US"/>
            </w:rPr>
          </w:rPrChange>
        </w:rPr>
        <w:t xml:space="preserve">y constraints </w:t>
      </w:r>
      <w:r w:rsidRPr="00F73B58">
        <w:rPr>
          <w:sz w:val="24"/>
          <w:szCs w:val="24"/>
          <w:lang w:val="en-US"/>
          <w:rPrChange w:id="948" w:author="intesar haider" w:date="2017-08-21T22:08:00Z">
            <w:rPr>
              <w:lang w:val="en-US"/>
            </w:rPr>
          </w:rPrChange>
        </w:rPr>
        <w:t>d</w:t>
      </w:r>
      <w:r w:rsidR="000048EE" w:rsidRPr="00F73B58">
        <w:rPr>
          <w:sz w:val="24"/>
          <w:szCs w:val="24"/>
          <w:lang w:val="en-US"/>
          <w:rPrChange w:id="949" w:author="intesar haider" w:date="2017-08-21T22:08:00Z">
            <w:rPr>
              <w:lang w:val="en-US"/>
            </w:rPr>
          </w:rPrChange>
        </w:rPr>
        <w:t>efined</w:t>
      </w:r>
      <w:r w:rsidRPr="00F73B58">
        <w:rPr>
          <w:sz w:val="24"/>
          <w:szCs w:val="24"/>
          <w:lang w:val="en-US"/>
          <w:rPrChange w:id="950" w:author="intesar haider" w:date="2017-08-21T22:08:00Z">
            <w:rPr>
              <w:lang w:val="en-US"/>
            </w:rPr>
          </w:rPrChange>
        </w:rPr>
        <w:t xml:space="preserve"> explicitly</w:t>
      </w:r>
      <w:r w:rsidR="000048EE" w:rsidRPr="00F73B58">
        <w:rPr>
          <w:sz w:val="24"/>
          <w:szCs w:val="24"/>
          <w:lang w:val="en-US"/>
          <w:rPrChange w:id="951" w:author="intesar haider" w:date="2017-08-21T22:08:00Z">
            <w:rPr>
              <w:lang w:val="en-US"/>
            </w:rPr>
          </w:rPrChange>
        </w:rPr>
        <w:t xml:space="preserve"> after the column definitions and if they begin with the keyword constraint</w:t>
      </w:r>
      <w:r w:rsidR="00CD3E66" w:rsidRPr="00F73B58">
        <w:rPr>
          <w:sz w:val="24"/>
          <w:szCs w:val="24"/>
          <w:lang w:val="en-US"/>
          <w:rPrChange w:id="952" w:author="intesar haider" w:date="2017-08-21T22:08:00Z">
            <w:rPr>
              <w:lang w:val="en-US"/>
            </w:rPr>
          </w:rPrChange>
        </w:rPr>
        <w:t>.</w:t>
      </w:r>
      <w:r w:rsidR="00E23609" w:rsidRPr="00F73B58">
        <w:rPr>
          <w:sz w:val="24"/>
          <w:szCs w:val="24"/>
          <w:lang w:val="en-US"/>
          <w:rPrChange w:id="953" w:author="intesar haider" w:date="2017-08-21T22:08:00Z">
            <w:rPr>
              <w:lang w:val="en-US"/>
            </w:rPr>
          </w:rPrChange>
        </w:rPr>
        <w:t xml:space="preserve"> </w:t>
      </w:r>
    </w:p>
    <w:p w14:paraId="6CDE7C24" w14:textId="77777777" w:rsidR="000048EE" w:rsidRPr="00F73B58" w:rsidRDefault="000048EE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954" w:author="intesar haider" w:date="2017-08-21T22:08:00Z">
            <w:rPr>
              <w:lang w:val="en-US"/>
            </w:rPr>
          </w:rPrChange>
        </w:rPr>
      </w:pPr>
    </w:p>
    <w:p w14:paraId="2E4D727B" w14:textId="77777777" w:rsidR="000048EE" w:rsidRPr="00F73B58" w:rsidRDefault="000048EE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95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56" w:author="intesar haider" w:date="2017-08-21T22:08:00Z">
            <w:rPr>
              <w:lang w:val="en-US"/>
            </w:rPr>
          </w:rPrChange>
        </w:rPr>
        <w:t>Example:</w:t>
      </w:r>
    </w:p>
    <w:p w14:paraId="6C2DA6D5" w14:textId="77777777" w:rsidR="00CD3E66" w:rsidRPr="00F73B58" w:rsidRDefault="00CD3E66" w:rsidP="007F6229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957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958" w:author="intesar haider" w:date="2017-08-21T22:08:00Z">
            <w:rPr>
              <w:lang w:val="en-GB"/>
            </w:rPr>
          </w:rPrChange>
        </w:rPr>
        <w:t>CREATE TABLE ABC (</w:t>
      </w:r>
    </w:p>
    <w:p w14:paraId="2E662487" w14:textId="698AFD65" w:rsidR="00CD3E66" w:rsidRPr="00F73B58" w:rsidRDefault="00CD3E66" w:rsidP="007F6229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US"/>
          <w:rPrChange w:id="95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60" w:author="intesar haider" w:date="2017-08-21T22:08:00Z">
            <w:rPr>
              <w:lang w:val="en-US"/>
            </w:rPr>
          </w:rPrChange>
        </w:rPr>
        <w:t xml:space="preserve">A INTEGER, B INTEGER, C </w:t>
      </w:r>
      <w:r w:rsidR="000048EE" w:rsidRPr="00F73B58">
        <w:rPr>
          <w:sz w:val="24"/>
          <w:szCs w:val="24"/>
          <w:lang w:val="en-US"/>
          <w:rPrChange w:id="961" w:author="intesar haider" w:date="2017-08-21T22:08:00Z">
            <w:rPr>
              <w:lang w:val="en-US"/>
            </w:rPr>
          </w:rPrChange>
        </w:rPr>
        <w:t>INTEGER</w:t>
      </w:r>
      <w:r w:rsidRPr="00F73B58">
        <w:rPr>
          <w:sz w:val="24"/>
          <w:szCs w:val="24"/>
          <w:lang w:val="en-US"/>
          <w:rPrChange w:id="962" w:author="intesar haider" w:date="2017-08-21T22:08:00Z">
            <w:rPr>
              <w:lang w:val="en-US"/>
            </w:rPr>
          </w:rPrChange>
        </w:rPr>
        <w:t>,</w:t>
      </w:r>
      <w:r w:rsidR="005D5A9B" w:rsidRPr="00F73B58">
        <w:rPr>
          <w:sz w:val="24"/>
          <w:szCs w:val="24"/>
          <w:lang w:val="en-US"/>
          <w:rPrChange w:id="963" w:author="intesar haider" w:date="2017-08-21T22:08:00Z">
            <w:rPr>
              <w:lang w:val="en-US"/>
            </w:rPr>
          </w:rPrChange>
        </w:rPr>
        <w:t xml:space="preserve"> D VARCHAR(30),</w:t>
      </w:r>
    </w:p>
    <w:p w14:paraId="1F941F4B" w14:textId="77777777" w:rsidR="00CD3E66" w:rsidRPr="00F73B58" w:rsidRDefault="00CD3E66" w:rsidP="007F6229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964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965" w:author="intesar haider" w:date="2017-08-21T22:08:00Z">
            <w:rPr>
              <w:lang w:val="en-GB"/>
            </w:rPr>
          </w:rPrChange>
        </w:rPr>
        <w:t>CONSTRAINT ABC_PS PRIMARY KEY(A),</w:t>
      </w:r>
    </w:p>
    <w:p w14:paraId="10814855" w14:textId="77777777" w:rsidR="00CD3E66" w:rsidRPr="00F73B58" w:rsidRDefault="00CD3E66" w:rsidP="00CD3E66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966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967" w:author="intesar haider" w:date="2017-08-21T22:08:00Z">
            <w:rPr>
              <w:lang w:val="en-GB"/>
            </w:rPr>
          </w:rPrChange>
        </w:rPr>
        <w:t>CONSTRAINT ABC_SK UNIQUE(B),</w:t>
      </w:r>
    </w:p>
    <w:p w14:paraId="4AC08E50" w14:textId="53666884" w:rsidR="00CD3E66" w:rsidRPr="00F73B58" w:rsidRDefault="00CD3E66" w:rsidP="00CD3E66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968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969" w:author="intesar haider" w:date="2017-08-21T22:08:00Z">
            <w:rPr>
              <w:lang w:val="en-GB"/>
            </w:rPr>
          </w:rPrChange>
        </w:rPr>
        <w:t>CONSTRAINT ABC_FS FOREIG</w:t>
      </w:r>
      <w:r w:rsidR="006242E6" w:rsidRPr="00F73B58">
        <w:rPr>
          <w:sz w:val="24"/>
          <w:szCs w:val="24"/>
          <w:lang w:val="en-GB"/>
          <w:rPrChange w:id="970" w:author="intesar haider" w:date="2017-08-21T22:08:00Z">
            <w:rPr>
              <w:lang w:val="en-GB"/>
            </w:rPr>
          </w:rPrChange>
        </w:rPr>
        <w:t>N</w:t>
      </w:r>
      <w:r w:rsidRPr="00F73B58">
        <w:rPr>
          <w:sz w:val="24"/>
          <w:szCs w:val="24"/>
          <w:lang w:val="en-GB"/>
          <w:rPrChange w:id="971" w:author="intesar haider" w:date="2017-08-21T22:08:00Z">
            <w:rPr>
              <w:lang w:val="en-GB"/>
            </w:rPr>
          </w:rPrChange>
        </w:rPr>
        <w:t xml:space="preserve"> KEY(C) REFERENCES XYZ(W)</w:t>
      </w:r>
    </w:p>
    <w:p w14:paraId="58207E0F" w14:textId="77777777" w:rsidR="00CD3E66" w:rsidRPr="00F73B58" w:rsidRDefault="00CD3E66" w:rsidP="00E23609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US"/>
          <w:rPrChange w:id="97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73" w:author="intesar haider" w:date="2017-08-21T22:08:00Z">
            <w:rPr>
              <w:lang w:val="en-US"/>
            </w:rPr>
          </w:rPrChange>
        </w:rPr>
        <w:t>)</w:t>
      </w:r>
    </w:p>
    <w:p w14:paraId="7190EDF9" w14:textId="77777777" w:rsidR="00CF6831" w:rsidRPr="00F73B58" w:rsidRDefault="00CF6831" w:rsidP="00E23609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US"/>
          <w:rPrChange w:id="974" w:author="intesar haider" w:date="2017-08-21T22:08:00Z">
            <w:rPr>
              <w:lang w:val="en-US"/>
            </w:rPr>
          </w:rPrChange>
        </w:rPr>
      </w:pPr>
    </w:p>
    <w:p w14:paraId="60065235" w14:textId="77777777" w:rsidR="00CF6831" w:rsidRPr="00F73B58" w:rsidRDefault="000048EE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97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76" w:author="intesar haider" w:date="2017-08-21T22:08:00Z">
            <w:rPr>
              <w:lang w:val="en-US"/>
            </w:rPr>
          </w:rPrChange>
        </w:rPr>
        <w:t>Keys in all constraints are simple, i.e. there</w:t>
      </w:r>
      <w:bookmarkStart w:id="977" w:name="_GoBack"/>
      <w:bookmarkEnd w:id="977"/>
      <w:r w:rsidRPr="00F73B58">
        <w:rPr>
          <w:sz w:val="24"/>
          <w:szCs w:val="24"/>
          <w:lang w:val="en-US"/>
          <w:rPrChange w:id="978" w:author="intesar haider" w:date="2017-08-21T22:08:00Z">
            <w:rPr>
              <w:lang w:val="en-US"/>
            </w:rPr>
          </w:rPrChange>
        </w:rPr>
        <w:t xml:space="preserve"> is exactly one column.</w:t>
      </w:r>
    </w:p>
    <w:p w14:paraId="6D8C92B1" w14:textId="77777777" w:rsidR="00CF6831" w:rsidRPr="00F73B58" w:rsidRDefault="000048EE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979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80" w:author="intesar haider" w:date="2017-08-21T22:08:00Z">
            <w:rPr>
              <w:lang w:val="en-US"/>
            </w:rPr>
          </w:rPrChange>
        </w:rPr>
        <w:t>You have to support c</w:t>
      </w:r>
      <w:r w:rsidR="00CF6831" w:rsidRPr="00F73B58">
        <w:rPr>
          <w:sz w:val="24"/>
          <w:szCs w:val="24"/>
          <w:lang w:val="en-US"/>
          <w:rPrChange w:id="981" w:author="intesar haider" w:date="2017-08-21T22:08:00Z">
            <w:rPr>
              <w:lang w:val="en-US"/>
            </w:rPr>
          </w:rPrChange>
        </w:rPr>
        <w:t xml:space="preserve">onstraints </w:t>
      </w:r>
      <w:r w:rsidRPr="00F73B58">
        <w:rPr>
          <w:sz w:val="24"/>
          <w:szCs w:val="24"/>
          <w:lang w:val="en-US"/>
          <w:rPrChange w:id="982" w:author="intesar haider" w:date="2017-08-21T22:08:00Z">
            <w:rPr>
              <w:lang w:val="en-US"/>
            </w:rPr>
          </w:rPrChange>
        </w:rPr>
        <w:t>of types</w:t>
      </w:r>
      <w:r w:rsidR="00CF6831" w:rsidRPr="00F73B58">
        <w:rPr>
          <w:sz w:val="24"/>
          <w:szCs w:val="24"/>
          <w:lang w:val="en-US"/>
          <w:rPrChange w:id="98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84" w:author="intesar haider" w:date="2017-08-21T22:08:00Z">
            <w:rPr>
              <w:lang w:val="en-US"/>
            </w:rPr>
          </w:rPrChange>
        </w:rPr>
        <w:t>PRIMARY KEY and</w:t>
      </w:r>
      <w:r w:rsidR="00CF6831" w:rsidRPr="00F73B58">
        <w:rPr>
          <w:sz w:val="24"/>
          <w:szCs w:val="24"/>
          <w:lang w:val="en-US"/>
          <w:rPrChange w:id="985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86" w:author="intesar haider" w:date="2017-08-21T22:08:00Z">
            <w:rPr>
              <w:lang w:val="en-US"/>
            </w:rPr>
          </w:rPrChange>
        </w:rPr>
        <w:t>UNIQUE.</w:t>
      </w:r>
    </w:p>
    <w:p w14:paraId="44E48F87" w14:textId="77777777" w:rsidR="00CF6831" w:rsidRPr="00F73B58" w:rsidRDefault="000048EE" w:rsidP="000048E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98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988" w:author="intesar haider" w:date="2017-08-21T22:08:00Z">
            <w:rPr>
              <w:lang w:val="en-US"/>
            </w:rPr>
          </w:rPrChange>
        </w:rPr>
        <w:t>Support of FOREIGN KEY c</w:t>
      </w:r>
      <w:r w:rsidR="00CF6831" w:rsidRPr="00F73B58">
        <w:rPr>
          <w:sz w:val="24"/>
          <w:szCs w:val="24"/>
          <w:lang w:val="en-US"/>
          <w:rPrChange w:id="989" w:author="intesar haider" w:date="2017-08-21T22:08:00Z">
            <w:rPr>
              <w:lang w:val="en-US"/>
            </w:rPr>
          </w:rPrChange>
        </w:rPr>
        <w:t xml:space="preserve">onstraints is optional. </w:t>
      </w:r>
      <w:r w:rsidRPr="00F73B58">
        <w:rPr>
          <w:sz w:val="24"/>
          <w:szCs w:val="24"/>
          <w:lang w:val="en-US"/>
          <w:rPrChange w:id="990" w:author="intesar haider" w:date="2017-08-21T22:08:00Z">
            <w:rPr>
              <w:lang w:val="en-US"/>
            </w:rPr>
          </w:rPrChange>
        </w:rPr>
        <w:t>If you decide to implement that restrict yourself to the INSERT</w:t>
      </w:r>
      <w:r w:rsidR="00CF6831" w:rsidRPr="00F73B58">
        <w:rPr>
          <w:sz w:val="24"/>
          <w:szCs w:val="24"/>
          <w:lang w:val="en-US"/>
          <w:rPrChange w:id="991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992" w:author="intesar haider" w:date="2017-08-21T22:08:00Z">
            <w:rPr>
              <w:lang w:val="en-US"/>
            </w:rPr>
          </w:rPrChange>
        </w:rPr>
        <w:t>statement</w:t>
      </w:r>
      <w:r w:rsidR="00CF6831" w:rsidRPr="00F73B58">
        <w:rPr>
          <w:sz w:val="24"/>
          <w:szCs w:val="24"/>
          <w:lang w:val="en-US"/>
          <w:rPrChange w:id="993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994" w:author="intesar haider" w:date="2017-08-21T22:08:00Z">
            <w:rPr>
              <w:lang w:val="en-US"/>
            </w:rPr>
          </w:rPrChange>
        </w:rPr>
        <w:t>R</w:t>
      </w:r>
      <w:r w:rsidR="00CF6831" w:rsidRPr="00F73B58">
        <w:rPr>
          <w:sz w:val="24"/>
          <w:szCs w:val="24"/>
          <w:lang w:val="en-US"/>
          <w:rPrChange w:id="995" w:author="intesar haider" w:date="2017-08-21T22:08:00Z">
            <w:rPr>
              <w:lang w:val="en-US"/>
            </w:rPr>
          </w:rPrChange>
        </w:rPr>
        <w:t>eferen</w:t>
      </w:r>
      <w:r w:rsidRPr="00F73B58">
        <w:rPr>
          <w:sz w:val="24"/>
          <w:szCs w:val="24"/>
          <w:lang w:val="en-US"/>
          <w:rPrChange w:id="996" w:author="intesar haider" w:date="2017-08-21T22:08:00Z">
            <w:rPr>
              <w:lang w:val="en-US"/>
            </w:rPr>
          </w:rPrChange>
        </w:rPr>
        <w:t>t</w:t>
      </w:r>
      <w:r w:rsidR="00CF6831" w:rsidRPr="00F73B58">
        <w:rPr>
          <w:sz w:val="24"/>
          <w:szCs w:val="24"/>
          <w:lang w:val="en-US"/>
          <w:rPrChange w:id="997" w:author="intesar haider" w:date="2017-08-21T22:08:00Z">
            <w:rPr>
              <w:lang w:val="en-US"/>
            </w:rPr>
          </w:rPrChange>
        </w:rPr>
        <w:t>i</w:t>
      </w:r>
      <w:r w:rsidRPr="00F73B58">
        <w:rPr>
          <w:sz w:val="24"/>
          <w:szCs w:val="24"/>
          <w:lang w:val="en-US"/>
          <w:rPrChange w:id="998" w:author="intesar haider" w:date="2017-08-21T22:08:00Z">
            <w:rPr>
              <w:lang w:val="en-US"/>
            </w:rPr>
          </w:rPrChange>
        </w:rPr>
        <w:t>a</w:t>
      </w:r>
      <w:r w:rsidR="00CF6831" w:rsidRPr="00F73B58">
        <w:rPr>
          <w:sz w:val="24"/>
          <w:szCs w:val="24"/>
          <w:lang w:val="en-US"/>
          <w:rPrChange w:id="999" w:author="intesar haider" w:date="2017-08-21T22:08:00Z">
            <w:rPr>
              <w:lang w:val="en-US"/>
            </w:rPr>
          </w:rPrChange>
        </w:rPr>
        <w:t xml:space="preserve">l </w:t>
      </w:r>
      <w:r w:rsidRPr="00F73B58">
        <w:rPr>
          <w:sz w:val="24"/>
          <w:szCs w:val="24"/>
          <w:lang w:val="en-US"/>
          <w:rPrChange w:id="1000" w:author="intesar haider" w:date="2017-08-21T22:08:00Z">
            <w:rPr>
              <w:lang w:val="en-US"/>
            </w:rPr>
          </w:rPrChange>
        </w:rPr>
        <w:t>i</w:t>
      </w:r>
      <w:r w:rsidR="00CF6831" w:rsidRPr="00F73B58">
        <w:rPr>
          <w:sz w:val="24"/>
          <w:szCs w:val="24"/>
          <w:lang w:val="en-US"/>
          <w:rPrChange w:id="1001" w:author="intesar haider" w:date="2017-08-21T22:08:00Z">
            <w:rPr>
              <w:lang w:val="en-US"/>
            </w:rPr>
          </w:rPrChange>
        </w:rPr>
        <w:t>ntegrit</w:t>
      </w:r>
      <w:r w:rsidRPr="00F73B58">
        <w:rPr>
          <w:sz w:val="24"/>
          <w:szCs w:val="24"/>
          <w:lang w:val="en-US"/>
          <w:rPrChange w:id="1002" w:author="intesar haider" w:date="2017-08-21T22:08:00Z">
            <w:rPr>
              <w:lang w:val="en-US"/>
            </w:rPr>
          </w:rPrChange>
        </w:rPr>
        <w:t>y</w:t>
      </w:r>
      <w:r w:rsidR="00CF6831" w:rsidRPr="00F73B58">
        <w:rPr>
          <w:sz w:val="24"/>
          <w:szCs w:val="24"/>
          <w:lang w:val="en-US"/>
          <w:rPrChange w:id="1003" w:author="intesar haider" w:date="2017-08-21T22:08:00Z">
            <w:rPr>
              <w:lang w:val="en-US"/>
            </w:rPr>
          </w:rPrChange>
        </w:rPr>
        <w:t xml:space="preserve"> </w:t>
      </w:r>
      <w:r w:rsidR="00B2152A" w:rsidRPr="00F73B58">
        <w:rPr>
          <w:sz w:val="24"/>
          <w:szCs w:val="24"/>
          <w:lang w:val="en-US"/>
          <w:rPrChange w:id="1004" w:author="intesar haider" w:date="2017-08-21T22:08:00Z">
            <w:rPr>
              <w:lang w:val="en-US"/>
            </w:rPr>
          </w:rPrChange>
        </w:rPr>
        <w:t>when deleting or updating existing tuples need not be supported</w:t>
      </w:r>
      <w:r w:rsidR="00CF6831" w:rsidRPr="00F73B58">
        <w:rPr>
          <w:sz w:val="24"/>
          <w:szCs w:val="24"/>
          <w:lang w:val="en-US"/>
          <w:rPrChange w:id="1005" w:author="intesar haider" w:date="2017-08-21T22:08:00Z">
            <w:rPr>
              <w:lang w:val="en-US"/>
            </w:rPr>
          </w:rPrChange>
        </w:rPr>
        <w:t>.</w:t>
      </w:r>
    </w:p>
    <w:p w14:paraId="0F63185F" w14:textId="77777777" w:rsidR="00504FBB" w:rsidRPr="00F73B58" w:rsidRDefault="00504FBB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06" w:author="intesar haider" w:date="2017-08-21T22:08:00Z">
            <w:rPr>
              <w:lang w:val="en-US"/>
            </w:rPr>
          </w:rPrChange>
        </w:rPr>
      </w:pPr>
    </w:p>
    <w:p w14:paraId="67AA9E52" w14:textId="77777777" w:rsidR="008208EF" w:rsidRPr="00F73B58" w:rsidRDefault="008208EF" w:rsidP="008208EF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007" w:author="intesar haider" w:date="2017-08-21T22:08:00Z">
            <w:rPr>
              <w:b/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1008" w:author="intesar haider" w:date="2017-08-21T22:08:00Z">
            <w:rPr>
              <w:b/>
              <w:lang w:val="en-US"/>
            </w:rPr>
          </w:rPrChange>
        </w:rPr>
        <w:t>Data Manipulation Language (DML)</w:t>
      </w:r>
    </w:p>
    <w:p w14:paraId="17889745" w14:textId="77777777" w:rsidR="008208EF" w:rsidRPr="00F73B58" w:rsidRDefault="008208EF" w:rsidP="008208EF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09" w:author="intesar haider" w:date="2017-08-21T22:08:00Z">
            <w:rPr>
              <w:lang w:val="en-US"/>
            </w:rPr>
          </w:rPrChange>
        </w:rPr>
      </w:pPr>
    </w:p>
    <w:p w14:paraId="6E1FDF9F" w14:textId="33B1A1FB" w:rsidR="008208EF" w:rsidRPr="00F73B58" w:rsidRDefault="00B2152A" w:rsidP="008208EF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1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11" w:author="intesar haider" w:date="2017-08-21T22:08:00Z">
            <w:rPr>
              <w:lang w:val="en-US"/>
            </w:rPr>
          </w:rPrChange>
        </w:rPr>
        <w:t>The</w:t>
      </w:r>
      <w:r w:rsidR="008208EF" w:rsidRPr="00F73B58">
        <w:rPr>
          <w:sz w:val="24"/>
          <w:szCs w:val="24"/>
          <w:lang w:val="en-US"/>
          <w:rPrChange w:id="1012" w:author="intesar haider" w:date="2017-08-21T22:08:00Z">
            <w:rPr>
              <w:lang w:val="en-US"/>
            </w:rPr>
          </w:rPrChange>
        </w:rPr>
        <w:t xml:space="preserve"> DML </w:t>
      </w:r>
      <w:r w:rsidRPr="00F73B58">
        <w:rPr>
          <w:sz w:val="24"/>
          <w:szCs w:val="24"/>
          <w:lang w:val="en-US"/>
          <w:rPrChange w:id="1013" w:author="intesar haider" w:date="2017-08-21T22:08:00Z">
            <w:rPr>
              <w:lang w:val="en-US"/>
            </w:rPr>
          </w:rPrChange>
        </w:rPr>
        <w:t>consists of</w:t>
      </w:r>
      <w:r w:rsidR="008208EF" w:rsidRPr="00F73B58">
        <w:rPr>
          <w:sz w:val="24"/>
          <w:szCs w:val="24"/>
          <w:lang w:val="en-US"/>
          <w:rPrChange w:id="101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15" w:author="intesar haider" w:date="2017-08-21T22:08:00Z">
            <w:rPr>
              <w:lang w:val="en-US"/>
            </w:rPr>
          </w:rPrChange>
        </w:rPr>
        <w:t>the</w:t>
      </w:r>
      <w:r w:rsidR="008208EF" w:rsidRPr="00F73B58">
        <w:rPr>
          <w:sz w:val="24"/>
          <w:szCs w:val="24"/>
          <w:lang w:val="en-US"/>
          <w:rPrChange w:id="1016" w:author="intesar haider" w:date="2017-08-21T22:08:00Z">
            <w:rPr>
              <w:lang w:val="en-US"/>
            </w:rPr>
          </w:rPrChange>
        </w:rPr>
        <w:t xml:space="preserve"> SQL</w:t>
      </w:r>
      <w:r w:rsidRPr="00F73B58">
        <w:rPr>
          <w:sz w:val="24"/>
          <w:szCs w:val="24"/>
          <w:lang w:val="en-US"/>
          <w:rPrChange w:id="1017" w:author="intesar haider" w:date="2017-08-21T22:08:00Z">
            <w:rPr>
              <w:lang w:val="en-US"/>
            </w:rPr>
          </w:rPrChange>
        </w:rPr>
        <w:t xml:space="preserve"> statements INSERT, DELETE</w:t>
      </w:r>
      <w:r w:rsidR="0058642E" w:rsidRPr="00F73B58">
        <w:rPr>
          <w:sz w:val="24"/>
          <w:szCs w:val="24"/>
          <w:lang w:val="en-US"/>
          <w:rPrChange w:id="101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19" w:author="intesar haider" w:date="2017-08-21T22:08:00Z">
            <w:rPr>
              <w:lang w:val="en-US"/>
            </w:rPr>
          </w:rPrChange>
        </w:rPr>
        <w:t>a</w:t>
      </w:r>
      <w:r w:rsidR="0058642E" w:rsidRPr="00F73B58">
        <w:rPr>
          <w:sz w:val="24"/>
          <w:szCs w:val="24"/>
          <w:lang w:val="en-US"/>
          <w:rPrChange w:id="1020" w:author="intesar haider" w:date="2017-08-21T22:08:00Z">
            <w:rPr>
              <w:lang w:val="en-US"/>
            </w:rPr>
          </w:rPrChange>
        </w:rPr>
        <w:t>nd UPDATE</w:t>
      </w:r>
      <w:r w:rsidRPr="00F73B58">
        <w:rPr>
          <w:sz w:val="24"/>
          <w:szCs w:val="24"/>
          <w:lang w:val="en-US"/>
          <w:rPrChange w:id="1021" w:author="intesar haider" w:date="2017-08-21T22:08:00Z">
            <w:rPr>
              <w:lang w:val="en-US"/>
            </w:rPr>
          </w:rPrChange>
        </w:rPr>
        <w:t>.</w:t>
      </w:r>
      <w:r w:rsidR="006242E6" w:rsidRPr="00F73B58">
        <w:rPr>
          <w:sz w:val="24"/>
          <w:szCs w:val="24"/>
          <w:lang w:val="en-US"/>
          <w:rPrChange w:id="1022" w:author="intesar haider" w:date="2017-08-21T22:08:00Z">
            <w:rPr>
              <w:lang w:val="en-US"/>
            </w:rPr>
          </w:rPrChange>
        </w:rPr>
        <w:t xml:space="preserve"> </w:t>
      </w:r>
      <w:r w:rsidR="00B66B24" w:rsidRPr="00F73B58">
        <w:rPr>
          <w:sz w:val="24"/>
          <w:szCs w:val="24"/>
          <w:lang w:val="en-US"/>
          <w:rPrChange w:id="1023" w:author="intesar haider" w:date="2017-08-21T22:08:00Z">
            <w:rPr>
              <w:lang w:val="en-US"/>
            </w:rPr>
          </w:rPrChange>
        </w:rPr>
        <w:t>Compared to the full functionality of Oracle-SQL you only need to implement the special cases outlined below.</w:t>
      </w:r>
    </w:p>
    <w:p w14:paraId="57D2C162" w14:textId="77777777" w:rsidR="00D1627E" w:rsidRPr="00F73B58" w:rsidRDefault="00D1627E" w:rsidP="008208EF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24" w:author="intesar haider" w:date="2017-08-21T22:08:00Z">
            <w:rPr>
              <w:lang w:val="en-US"/>
            </w:rPr>
          </w:rPrChange>
        </w:rPr>
      </w:pPr>
    </w:p>
    <w:p w14:paraId="4B51B8B9" w14:textId="122FB035" w:rsidR="00D1627E" w:rsidRPr="00F73B58" w:rsidRDefault="00B2152A" w:rsidP="00D1627E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2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26" w:author="intesar haider" w:date="2017-08-21T22:08:00Z">
            <w:rPr>
              <w:lang w:val="en-US"/>
            </w:rPr>
          </w:rPrChange>
        </w:rPr>
        <w:t>Only single tuple INSERT operations are to be supported. Set oriented INSERT operations are not to be supported</w:t>
      </w:r>
      <w:r w:rsidR="00D1627E" w:rsidRPr="00F73B58">
        <w:rPr>
          <w:sz w:val="24"/>
          <w:szCs w:val="24"/>
          <w:lang w:val="en-US"/>
          <w:rPrChange w:id="1027" w:author="intesar haider" w:date="2017-08-21T22:08:00Z">
            <w:rPr>
              <w:lang w:val="en-US"/>
            </w:rPr>
          </w:rPrChange>
        </w:rPr>
        <w:t>. At</w:t>
      </w:r>
      <w:r w:rsidR="00D1627E" w:rsidRPr="00F73B58">
        <w:rPr>
          <w:sz w:val="24"/>
          <w:szCs w:val="24"/>
          <w:lang w:val="en-US"/>
          <w:rPrChange w:id="1028" w:author="intesar haider" w:date="2017-08-21T22:08:00Z">
            <w:rPr>
              <w:lang w:val="en-US"/>
            </w:rPr>
          </w:rPrChange>
        </w:rPr>
        <w:softHyphen/>
        <w:t>tri</w:t>
      </w:r>
      <w:r w:rsidR="00D1627E" w:rsidRPr="00F73B58">
        <w:rPr>
          <w:sz w:val="24"/>
          <w:szCs w:val="24"/>
          <w:lang w:val="en-US"/>
          <w:rPrChange w:id="1029" w:author="intesar haider" w:date="2017-08-21T22:08:00Z">
            <w:rPr>
              <w:lang w:val="en-US"/>
            </w:rPr>
          </w:rPrChange>
        </w:rPr>
        <w:softHyphen/>
        <w:t>bu</w:t>
      </w:r>
      <w:r w:rsidR="00D1627E" w:rsidRPr="00F73B58">
        <w:rPr>
          <w:sz w:val="24"/>
          <w:szCs w:val="24"/>
          <w:lang w:val="en-US"/>
          <w:rPrChange w:id="1030" w:author="intesar haider" w:date="2017-08-21T22:08:00Z">
            <w:rPr>
              <w:lang w:val="en-US"/>
            </w:rPr>
          </w:rPrChange>
        </w:rPr>
        <w:softHyphen/>
        <w:t>te</w:t>
      </w:r>
      <w:r w:rsidRPr="00F73B58">
        <w:rPr>
          <w:sz w:val="24"/>
          <w:szCs w:val="24"/>
          <w:lang w:val="en-US"/>
          <w:rPrChange w:id="1031" w:author="intesar haider" w:date="2017-08-21T22:08:00Z">
            <w:rPr>
              <w:lang w:val="en-US"/>
            </w:rPr>
          </w:rPrChange>
        </w:rPr>
        <w:t>s will be c</w:t>
      </w:r>
      <w:r w:rsidR="00D1627E" w:rsidRPr="00F73B58">
        <w:rPr>
          <w:sz w:val="24"/>
          <w:szCs w:val="24"/>
          <w:lang w:val="en-US"/>
          <w:rPrChange w:id="1032" w:author="intesar haider" w:date="2017-08-21T22:08:00Z">
            <w:rPr>
              <w:lang w:val="en-US"/>
            </w:rPr>
          </w:rPrChange>
        </w:rPr>
        <w:t>onstant</w:t>
      </w:r>
      <w:r w:rsidRPr="00F73B58">
        <w:rPr>
          <w:sz w:val="24"/>
          <w:szCs w:val="24"/>
          <w:lang w:val="en-US"/>
          <w:rPrChange w:id="1033" w:author="intesar haider" w:date="2017-08-21T22:08:00Z">
            <w:rPr>
              <w:lang w:val="en-US"/>
            </w:rPr>
          </w:rPrChange>
        </w:rPr>
        <w:t>s</w:t>
      </w:r>
      <w:r w:rsidR="00D1627E" w:rsidRPr="00F73B58">
        <w:rPr>
          <w:sz w:val="24"/>
          <w:szCs w:val="24"/>
          <w:lang w:val="en-US"/>
          <w:rPrChange w:id="1034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1035" w:author="intesar haider" w:date="2017-08-21T22:08:00Z">
            <w:rPr>
              <w:lang w:val="en-US"/>
            </w:rPr>
          </w:rPrChange>
        </w:rPr>
        <w:t>not expressions, as in the following examples!</w:t>
      </w:r>
    </w:p>
    <w:p w14:paraId="19286F2B" w14:textId="77777777" w:rsidR="00B2152A" w:rsidRPr="00F73B58" w:rsidRDefault="00B2152A" w:rsidP="00B215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036" w:author="intesar haider" w:date="2017-08-21T22:08:00Z">
            <w:rPr>
              <w:lang w:val="en-US"/>
            </w:rPr>
          </w:rPrChange>
        </w:rPr>
      </w:pPr>
    </w:p>
    <w:p w14:paraId="3F3D95EB" w14:textId="77777777" w:rsidR="00D1627E" w:rsidRPr="00F73B58" w:rsidRDefault="00D1627E" w:rsidP="00B215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037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038" w:author="intesar haider" w:date="2017-08-21T22:08:00Z">
            <w:rPr>
              <w:lang w:val="en-GB"/>
            </w:rPr>
          </w:rPrChange>
        </w:rPr>
        <w:t xml:space="preserve">INSERT INTO PERS VALUES (1, 230, </w:t>
      </w:r>
      <w:r w:rsidR="00667FA9" w:rsidRPr="00F73B58">
        <w:rPr>
          <w:sz w:val="24"/>
          <w:szCs w:val="24"/>
          <w:lang w:val="en-GB"/>
          <w:rPrChange w:id="1039" w:author="intesar haider" w:date="2017-08-21T22:08:00Z">
            <w:rPr>
              <w:lang w:val="en-GB"/>
            </w:rPr>
          </w:rPrChange>
        </w:rPr>
        <w:t>’M</w:t>
      </w:r>
      <w:r w:rsidRPr="00F73B58">
        <w:rPr>
          <w:sz w:val="24"/>
          <w:szCs w:val="24"/>
          <w:lang w:val="en-GB"/>
          <w:rPrChange w:id="1040" w:author="intesar haider" w:date="2017-08-21T22:08:00Z">
            <w:rPr>
              <w:lang w:val="en-GB"/>
            </w:rPr>
          </w:rPrChange>
        </w:rPr>
        <w:t>eier</w:t>
      </w:r>
      <w:r w:rsidR="00667FA9" w:rsidRPr="00F73B58">
        <w:rPr>
          <w:sz w:val="24"/>
          <w:szCs w:val="24"/>
          <w:lang w:val="en-GB"/>
          <w:rPrChange w:id="1041" w:author="intesar haider" w:date="2017-08-21T22:08:00Z">
            <w:rPr>
              <w:lang w:val="en-GB"/>
            </w:rPr>
          </w:rPrChange>
        </w:rPr>
        <w:t>’, ’Max’,43.6)</w:t>
      </w:r>
    </w:p>
    <w:p w14:paraId="38AD3548" w14:textId="04909F03" w:rsidR="00667FA9" w:rsidRPr="00F73B58" w:rsidRDefault="00667FA9" w:rsidP="00B215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042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043" w:author="intesar haider" w:date="2017-08-21T22:08:00Z">
            <w:rPr>
              <w:lang w:val="en-GB"/>
            </w:rPr>
          </w:rPrChange>
        </w:rPr>
        <w:t>INSERT INTO PERS VALUES (2, 40, ’Kunz’, ’Max’,</w:t>
      </w:r>
      <w:r w:rsidR="006E45A3" w:rsidRPr="00F73B58">
        <w:rPr>
          <w:sz w:val="24"/>
          <w:szCs w:val="24"/>
          <w:lang w:val="en-GB"/>
          <w:rPrChange w:id="1044" w:author="intesar haider" w:date="2017-08-21T22:08:00Z">
            <w:rPr>
              <w:lang w:val="en-GB"/>
            </w:rPr>
          </w:rPrChange>
        </w:rPr>
        <w:t xml:space="preserve"> </w:t>
      </w:r>
      <w:r w:rsidRPr="00F73B58">
        <w:rPr>
          <w:sz w:val="24"/>
          <w:szCs w:val="24"/>
          <w:lang w:val="en-GB"/>
          <w:rPrChange w:id="1045" w:author="intesar haider" w:date="2017-08-21T22:08:00Z">
            <w:rPr>
              <w:lang w:val="en-GB"/>
            </w:rPr>
          </w:rPrChange>
        </w:rPr>
        <w:t>null)</w:t>
      </w:r>
    </w:p>
    <w:p w14:paraId="67E1EDFC" w14:textId="77777777" w:rsidR="00B2152A" w:rsidRPr="00F73B58" w:rsidRDefault="00B2152A" w:rsidP="00B215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046" w:author="intesar haider" w:date="2017-08-21T22:08:00Z">
            <w:rPr>
              <w:lang w:val="en-GB"/>
            </w:rPr>
          </w:rPrChange>
        </w:rPr>
      </w:pPr>
    </w:p>
    <w:p w14:paraId="6173CCCA" w14:textId="1B9818B7" w:rsidR="00667FA9" w:rsidRPr="00F73B58" w:rsidRDefault="00B2152A" w:rsidP="00B215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04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48" w:author="intesar haider" w:date="2017-08-21T22:08:00Z">
            <w:rPr>
              <w:lang w:val="en-US"/>
            </w:rPr>
          </w:rPrChange>
        </w:rPr>
        <w:lastRenderedPageBreak/>
        <w:t>Recall the consequences</w:t>
      </w:r>
      <w:r w:rsidR="00667FA9" w:rsidRPr="00F73B58">
        <w:rPr>
          <w:sz w:val="24"/>
          <w:szCs w:val="24"/>
          <w:lang w:val="en-US"/>
          <w:rPrChange w:id="1049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50" w:author="intesar haider" w:date="2017-08-21T22:08:00Z">
            <w:rPr>
              <w:lang w:val="en-US"/>
            </w:rPr>
          </w:rPrChange>
        </w:rPr>
        <w:t>of partitioni</w:t>
      </w:r>
      <w:r w:rsidR="00667FA9" w:rsidRPr="00F73B58">
        <w:rPr>
          <w:sz w:val="24"/>
          <w:szCs w:val="24"/>
          <w:lang w:val="en-US"/>
          <w:rPrChange w:id="1051" w:author="intesar haider" w:date="2017-08-21T22:08:00Z">
            <w:rPr>
              <w:lang w:val="en-US"/>
            </w:rPr>
          </w:rPrChange>
        </w:rPr>
        <w:t>ng f</w:t>
      </w:r>
      <w:r w:rsidRPr="00F73B58">
        <w:rPr>
          <w:sz w:val="24"/>
          <w:szCs w:val="24"/>
          <w:lang w:val="en-US"/>
          <w:rPrChange w:id="1052" w:author="intesar haider" w:date="2017-08-21T22:08:00Z">
            <w:rPr>
              <w:lang w:val="en-US"/>
            </w:rPr>
          </w:rPrChange>
        </w:rPr>
        <w:t>o</w:t>
      </w:r>
      <w:r w:rsidR="00667FA9" w:rsidRPr="00F73B58">
        <w:rPr>
          <w:sz w:val="24"/>
          <w:szCs w:val="24"/>
          <w:lang w:val="en-US"/>
          <w:rPrChange w:id="1053" w:author="intesar haider" w:date="2017-08-21T22:08:00Z">
            <w:rPr>
              <w:lang w:val="en-US"/>
            </w:rPr>
          </w:rPrChange>
        </w:rPr>
        <w:t xml:space="preserve">r </w:t>
      </w:r>
      <w:r w:rsidRPr="00F73B58">
        <w:rPr>
          <w:sz w:val="24"/>
          <w:szCs w:val="24"/>
          <w:lang w:val="en-US"/>
          <w:rPrChange w:id="1054" w:author="intesar haider" w:date="2017-08-21T22:08:00Z">
            <w:rPr>
              <w:lang w:val="en-US"/>
            </w:rPr>
          </w:rPrChange>
        </w:rPr>
        <w:t>primary keys, candidate keys (unique)</w:t>
      </w:r>
      <w:r w:rsidR="00667FA9" w:rsidRPr="00F73B58">
        <w:rPr>
          <w:sz w:val="24"/>
          <w:szCs w:val="24"/>
          <w:lang w:val="en-US"/>
          <w:rPrChange w:id="1055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56" w:author="intesar haider" w:date="2017-08-21T22:08:00Z">
            <w:rPr>
              <w:lang w:val="en-US"/>
            </w:rPr>
          </w:rPrChange>
        </w:rPr>
        <w:t>an</w:t>
      </w:r>
      <w:r w:rsidR="003D2ECC" w:rsidRPr="00F73B58">
        <w:rPr>
          <w:sz w:val="24"/>
          <w:szCs w:val="24"/>
          <w:lang w:val="en-US"/>
          <w:rPrChange w:id="1057" w:author="intesar haider" w:date="2017-08-21T22:08:00Z">
            <w:rPr>
              <w:lang w:val="en-US"/>
            </w:rPr>
          </w:rPrChange>
        </w:rPr>
        <w:t>d</w:t>
      </w:r>
      <w:r w:rsidRPr="00F73B58">
        <w:rPr>
          <w:sz w:val="24"/>
          <w:szCs w:val="24"/>
          <w:lang w:val="en-US"/>
          <w:rPrChange w:id="1058" w:author="intesar haider" w:date="2017-08-21T22:08:00Z">
            <w:rPr>
              <w:lang w:val="en-US"/>
            </w:rPr>
          </w:rPrChange>
        </w:rPr>
        <w:t xml:space="preserve"> foreign keys. Try at least to implement consistency for primary key</w:t>
      </w:r>
      <w:r w:rsidR="00667FA9" w:rsidRPr="00F73B58">
        <w:rPr>
          <w:sz w:val="24"/>
          <w:szCs w:val="24"/>
          <w:lang w:val="en-US"/>
          <w:rPrChange w:id="1059" w:author="intesar haider" w:date="2017-08-21T22:08:00Z">
            <w:rPr>
              <w:lang w:val="en-US"/>
            </w:rPr>
          </w:rPrChange>
        </w:rPr>
        <w:t>.</w:t>
      </w:r>
    </w:p>
    <w:p w14:paraId="32843EF8" w14:textId="77777777" w:rsidR="00D1627E" w:rsidRPr="00F73B58" w:rsidRDefault="00D1627E" w:rsidP="008208EF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60" w:author="intesar haider" w:date="2017-08-21T22:08:00Z">
            <w:rPr>
              <w:lang w:val="en-US"/>
            </w:rPr>
          </w:rPrChange>
        </w:rPr>
      </w:pPr>
    </w:p>
    <w:p w14:paraId="167084EA" w14:textId="77777777" w:rsidR="008208EF" w:rsidRPr="00F73B58" w:rsidRDefault="00E07D72" w:rsidP="00667FA9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6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62" w:author="intesar haider" w:date="2017-08-21T22:08:00Z">
            <w:rPr>
              <w:lang w:val="en-US"/>
            </w:rPr>
          </w:rPrChange>
        </w:rPr>
        <w:t>To simplify parsing of DELETE statements only two very special cases will have to be implemented.</w:t>
      </w:r>
      <w:r w:rsidR="001A43D4" w:rsidRPr="00F73B58">
        <w:rPr>
          <w:sz w:val="24"/>
          <w:szCs w:val="24"/>
          <w:lang w:val="en-US"/>
          <w:rPrChange w:id="106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64" w:author="intesar haider" w:date="2017-08-21T22:08:00Z">
            <w:rPr>
              <w:lang w:val="en-US"/>
            </w:rPr>
          </w:rPrChange>
        </w:rPr>
        <w:t xml:space="preserve">Firstly, enable the deletion of whole tables, for example </w:t>
      </w:r>
      <w:r w:rsidR="000E23FF" w:rsidRPr="00F73B58">
        <w:rPr>
          <w:sz w:val="24"/>
          <w:szCs w:val="24"/>
          <w:lang w:val="en-US"/>
          <w:rPrChange w:id="1065" w:author="intesar haider" w:date="2017-08-21T22:08:00Z">
            <w:rPr>
              <w:lang w:val="en-US"/>
            </w:rPr>
          </w:rPrChange>
        </w:rPr>
        <w:t xml:space="preserve">DELETE </w:t>
      </w:r>
      <w:r w:rsidRPr="00F73B58">
        <w:rPr>
          <w:sz w:val="24"/>
          <w:szCs w:val="24"/>
          <w:lang w:val="en-US"/>
          <w:rPrChange w:id="1066" w:author="intesar haider" w:date="2017-08-21T22:08:00Z">
            <w:rPr>
              <w:lang w:val="en-US"/>
            </w:rPr>
          </w:rPrChange>
        </w:rPr>
        <w:t>FROM TAB</w:t>
      </w:r>
      <w:r w:rsidR="001A43D4" w:rsidRPr="00F73B58">
        <w:rPr>
          <w:sz w:val="24"/>
          <w:szCs w:val="24"/>
          <w:lang w:val="en-US"/>
          <w:rPrChange w:id="1067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1068" w:author="intesar haider" w:date="2017-08-21T22:08:00Z">
            <w:rPr>
              <w:lang w:val="en-US"/>
            </w:rPr>
          </w:rPrChange>
        </w:rPr>
        <w:t>Secondly, enable pinpointed deletions defined by a very simple logical expression</w:t>
      </w:r>
      <w:r w:rsidR="001A43D4" w:rsidRPr="00F73B58">
        <w:rPr>
          <w:sz w:val="24"/>
          <w:szCs w:val="24"/>
          <w:lang w:val="en-US"/>
          <w:rPrChange w:id="1069" w:author="intesar haider" w:date="2017-08-21T22:08:00Z">
            <w:rPr>
              <w:lang w:val="en-US"/>
            </w:rPr>
          </w:rPrChange>
        </w:rPr>
        <w:t xml:space="preserve"> in </w:t>
      </w:r>
      <w:r w:rsidRPr="00F73B58">
        <w:rPr>
          <w:sz w:val="24"/>
          <w:szCs w:val="24"/>
          <w:lang w:val="en-US"/>
          <w:rPrChange w:id="1070" w:author="intesar haider" w:date="2017-08-21T22:08:00Z">
            <w:rPr>
              <w:lang w:val="en-US"/>
            </w:rPr>
          </w:rPrChange>
        </w:rPr>
        <w:t xml:space="preserve">the </w:t>
      </w:r>
      <w:r w:rsidR="001A43D4" w:rsidRPr="00F73B58">
        <w:rPr>
          <w:sz w:val="24"/>
          <w:szCs w:val="24"/>
          <w:lang w:val="en-US"/>
          <w:rPrChange w:id="1071" w:author="intesar haider" w:date="2017-08-21T22:08:00Z">
            <w:rPr>
              <w:lang w:val="en-US"/>
            </w:rPr>
          </w:rPrChange>
        </w:rPr>
        <w:t>WHERE</w:t>
      </w:r>
      <w:r w:rsidRPr="00F73B58">
        <w:rPr>
          <w:sz w:val="24"/>
          <w:szCs w:val="24"/>
          <w:lang w:val="en-US"/>
          <w:rPrChange w:id="1072" w:author="intesar haider" w:date="2017-08-21T22:08:00Z">
            <w:rPr>
              <w:lang w:val="en-US"/>
            </w:rPr>
          </w:rPrChange>
        </w:rPr>
        <w:t xml:space="preserve"> clause</w:t>
      </w:r>
      <w:r w:rsidR="001A43D4" w:rsidRPr="00F73B58">
        <w:rPr>
          <w:sz w:val="24"/>
          <w:szCs w:val="24"/>
          <w:lang w:val="en-US"/>
          <w:rPrChange w:id="1073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1074" w:author="intesar haider" w:date="2017-08-21T22:08:00Z">
            <w:rPr>
              <w:lang w:val="en-US"/>
            </w:rPr>
          </w:rPrChange>
        </w:rPr>
        <w:t>The expression consist</w:t>
      </w:r>
      <w:r w:rsidR="006750F9" w:rsidRPr="00F73B58">
        <w:rPr>
          <w:sz w:val="24"/>
          <w:szCs w:val="24"/>
          <w:lang w:val="en-US"/>
          <w:rPrChange w:id="1075" w:author="intesar haider" w:date="2017-08-21T22:08:00Z">
            <w:rPr>
              <w:lang w:val="en-US"/>
            </w:rPr>
          </w:rPrChange>
        </w:rPr>
        <w:t>s</w:t>
      </w:r>
      <w:r w:rsidRPr="00F73B58">
        <w:rPr>
          <w:sz w:val="24"/>
          <w:szCs w:val="24"/>
          <w:lang w:val="en-US"/>
          <w:rPrChange w:id="1076" w:author="intesar haider" w:date="2017-08-21T22:08:00Z">
            <w:rPr>
              <w:lang w:val="en-US"/>
            </w:rPr>
          </w:rPrChange>
        </w:rPr>
        <w:t xml:space="preserve"> of exactly one attribute, one comparison operator a</w:t>
      </w:r>
      <w:r w:rsidR="001A43D4" w:rsidRPr="00F73B58">
        <w:rPr>
          <w:sz w:val="24"/>
          <w:szCs w:val="24"/>
          <w:lang w:val="en-US"/>
          <w:rPrChange w:id="1077" w:author="intesar haider" w:date="2017-08-21T22:08:00Z">
            <w:rPr>
              <w:lang w:val="en-US"/>
            </w:rPr>
          </w:rPrChange>
        </w:rPr>
        <w:t xml:space="preserve">nd </w:t>
      </w:r>
      <w:r w:rsidRPr="00F73B58">
        <w:rPr>
          <w:sz w:val="24"/>
          <w:szCs w:val="24"/>
          <w:lang w:val="en-US"/>
          <w:rPrChange w:id="1078" w:author="intesar haider" w:date="2017-08-21T22:08:00Z">
            <w:rPr>
              <w:lang w:val="en-US"/>
            </w:rPr>
          </w:rPrChange>
        </w:rPr>
        <w:t>one constant, as in the following examples</w:t>
      </w:r>
      <w:r w:rsidR="001A43D4" w:rsidRPr="00F73B58">
        <w:rPr>
          <w:sz w:val="24"/>
          <w:szCs w:val="24"/>
          <w:lang w:val="en-US"/>
          <w:rPrChange w:id="1079" w:author="intesar haider" w:date="2017-08-21T22:08:00Z">
            <w:rPr>
              <w:lang w:val="en-US"/>
            </w:rPr>
          </w:rPrChange>
        </w:rPr>
        <w:t>.</w:t>
      </w:r>
    </w:p>
    <w:p w14:paraId="75A7D028" w14:textId="77777777" w:rsidR="00B2152A" w:rsidRPr="00F73B58" w:rsidRDefault="00B2152A" w:rsidP="000E23FF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US"/>
          <w:rPrChange w:id="1080" w:author="intesar haider" w:date="2017-08-21T22:08:00Z">
            <w:rPr>
              <w:lang w:val="en-US"/>
            </w:rPr>
          </w:rPrChange>
        </w:rPr>
      </w:pPr>
    </w:p>
    <w:p w14:paraId="41E995DA" w14:textId="77777777" w:rsidR="000E23FF" w:rsidRPr="00F73B58" w:rsidRDefault="000E23FF" w:rsidP="00E07D72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081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082" w:author="intesar haider" w:date="2017-08-21T22:08:00Z">
            <w:rPr>
              <w:lang w:val="en-GB"/>
            </w:rPr>
          </w:rPrChange>
        </w:rPr>
        <w:t xml:space="preserve">DELETE </w:t>
      </w:r>
      <w:r w:rsidR="009A325B" w:rsidRPr="00F73B58">
        <w:rPr>
          <w:sz w:val="24"/>
          <w:szCs w:val="24"/>
          <w:lang w:val="en-GB"/>
          <w:rPrChange w:id="1083" w:author="intesar haider" w:date="2017-08-21T22:08:00Z">
            <w:rPr>
              <w:lang w:val="en-GB"/>
            </w:rPr>
          </w:rPrChange>
        </w:rPr>
        <w:t xml:space="preserve">FROM </w:t>
      </w:r>
      <w:r w:rsidRPr="00F73B58">
        <w:rPr>
          <w:sz w:val="24"/>
          <w:szCs w:val="24"/>
          <w:lang w:val="en-GB"/>
          <w:rPrChange w:id="1084" w:author="intesar haider" w:date="2017-08-21T22:08:00Z">
            <w:rPr>
              <w:lang w:val="en-GB"/>
            </w:rPr>
          </w:rPrChange>
        </w:rPr>
        <w:t>PERS WHERE PNR = 17</w:t>
      </w:r>
    </w:p>
    <w:p w14:paraId="3926A7D5" w14:textId="77777777" w:rsidR="000E23FF" w:rsidRPr="00F73B58" w:rsidRDefault="000E23FF" w:rsidP="00E07D72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085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086" w:author="intesar haider" w:date="2017-08-21T22:08:00Z">
            <w:rPr>
              <w:lang w:val="en-GB"/>
            </w:rPr>
          </w:rPrChange>
        </w:rPr>
        <w:t>DELETE FROM PERS WHERE NAME = ‘Müller’</w:t>
      </w:r>
    </w:p>
    <w:p w14:paraId="1B0175D7" w14:textId="77777777" w:rsidR="000E23FF" w:rsidRPr="00F73B58" w:rsidRDefault="000E23FF" w:rsidP="00E07D72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087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088" w:author="intesar haider" w:date="2017-08-21T22:08:00Z">
            <w:rPr>
              <w:lang w:val="en-GB"/>
            </w:rPr>
          </w:rPrChange>
        </w:rPr>
        <w:t>DELETE FROM PERS WHERE BONUS &gt; 0</w:t>
      </w:r>
    </w:p>
    <w:p w14:paraId="22127C51" w14:textId="77777777" w:rsidR="000E23FF" w:rsidRPr="00F73B58" w:rsidRDefault="000E23FF" w:rsidP="000E23FF">
      <w:pPr>
        <w:tabs>
          <w:tab w:val="left" w:pos="-1620"/>
          <w:tab w:val="left" w:pos="780"/>
        </w:tabs>
        <w:ind w:left="1418"/>
        <w:jc w:val="both"/>
        <w:rPr>
          <w:sz w:val="24"/>
          <w:szCs w:val="24"/>
          <w:lang w:val="en-GB"/>
          <w:rPrChange w:id="1089" w:author="intesar haider" w:date="2017-08-21T22:08:00Z">
            <w:rPr>
              <w:lang w:val="en-GB"/>
            </w:rPr>
          </w:rPrChange>
        </w:rPr>
      </w:pPr>
    </w:p>
    <w:p w14:paraId="3A3806A5" w14:textId="4E059FBE" w:rsidR="005D295E" w:rsidRPr="00F73B58" w:rsidRDefault="00816291" w:rsidP="005D295E">
      <w:pPr>
        <w:numPr>
          <w:ilvl w:val="0"/>
          <w:numId w:val="10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09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091" w:author="intesar haider" w:date="2017-08-21T22:08:00Z">
            <w:rPr>
              <w:lang w:val="en-US"/>
            </w:rPr>
          </w:rPrChange>
        </w:rPr>
        <w:t>Implementation of the UPDATE functionality in the assignment is optional. If you decide to implement UPDATE the scope will be restricted as in the case of the DELETE statement.</w:t>
      </w:r>
      <w:r w:rsidR="005D295E" w:rsidRPr="00F73B58">
        <w:rPr>
          <w:sz w:val="24"/>
          <w:szCs w:val="24"/>
          <w:lang w:val="en-US"/>
          <w:rPrChange w:id="1092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093" w:author="intesar haider" w:date="2017-08-21T22:08:00Z">
            <w:rPr>
              <w:lang w:val="en-US"/>
            </w:rPr>
          </w:rPrChange>
        </w:rPr>
        <w:t>Though SQL allows for changing multiple attribut</w:t>
      </w:r>
      <w:r w:rsidR="006750F9" w:rsidRPr="00F73B58">
        <w:rPr>
          <w:sz w:val="24"/>
          <w:szCs w:val="24"/>
          <w:lang w:val="en-US"/>
          <w:rPrChange w:id="1094" w:author="intesar haider" w:date="2017-08-21T22:08:00Z">
            <w:rPr>
              <w:lang w:val="en-US"/>
            </w:rPr>
          </w:rPrChange>
        </w:rPr>
        <w:t>e</w:t>
      </w:r>
      <w:r w:rsidRPr="00F73B58">
        <w:rPr>
          <w:sz w:val="24"/>
          <w:szCs w:val="24"/>
          <w:lang w:val="en-US"/>
          <w:rPrChange w:id="1095" w:author="intesar haider" w:date="2017-08-21T22:08:00Z">
            <w:rPr>
              <w:lang w:val="en-US"/>
            </w:rPr>
          </w:rPrChange>
        </w:rPr>
        <w:t xml:space="preserve">s in a single UPDATE statement </w:t>
      </w:r>
      <w:r w:rsidR="005D295E" w:rsidRPr="00F73B58">
        <w:rPr>
          <w:sz w:val="24"/>
          <w:szCs w:val="24"/>
          <w:lang w:val="en-US"/>
          <w:rPrChange w:id="1096" w:author="intesar haider" w:date="2017-08-21T22:08:00Z">
            <w:rPr>
              <w:lang w:val="en-US"/>
            </w:rPr>
          </w:rPrChange>
        </w:rPr>
        <w:t>(</w:t>
      </w:r>
      <w:r w:rsidRPr="00F73B58">
        <w:rPr>
          <w:sz w:val="24"/>
          <w:szCs w:val="24"/>
          <w:lang w:val="en-US"/>
          <w:rPrChange w:id="1097" w:author="intesar haider" w:date="2017-08-21T22:08:00Z">
            <w:rPr>
              <w:lang w:val="en-US"/>
            </w:rPr>
          </w:rPrChange>
        </w:rPr>
        <w:t xml:space="preserve">for example, </w:t>
      </w:r>
      <w:r w:rsidR="005D295E" w:rsidRPr="00F73B58">
        <w:rPr>
          <w:sz w:val="24"/>
          <w:szCs w:val="24"/>
          <w:lang w:val="en-US"/>
          <w:rPrChange w:id="1098" w:author="intesar haider" w:date="2017-08-21T22:08:00Z">
            <w:rPr>
              <w:lang w:val="en-US"/>
            </w:rPr>
          </w:rPrChange>
        </w:rPr>
        <w:t xml:space="preserve">UPDATE PERS SET BONUS = 50, GEHALT = 80 WHERE PNR = 23), </w:t>
      </w:r>
      <w:r w:rsidRPr="00F73B58">
        <w:rPr>
          <w:sz w:val="24"/>
          <w:szCs w:val="24"/>
          <w:lang w:val="en-US"/>
          <w:rPrChange w:id="1099" w:author="intesar haider" w:date="2017-08-21T22:08:00Z">
            <w:rPr>
              <w:lang w:val="en-US"/>
            </w:rPr>
          </w:rPrChange>
        </w:rPr>
        <w:t>we will restrict ourselves to exactly one column. This significantly facilitates parsing.</w:t>
      </w:r>
      <w:r w:rsidR="005D295E" w:rsidRPr="00F73B58">
        <w:rPr>
          <w:sz w:val="24"/>
          <w:szCs w:val="24"/>
          <w:lang w:val="en-US"/>
          <w:rPrChange w:id="1100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01" w:author="intesar haider" w:date="2017-08-21T22:08:00Z">
            <w:rPr>
              <w:lang w:val="en-US"/>
            </w:rPr>
          </w:rPrChange>
        </w:rPr>
        <w:t xml:space="preserve">Similar to the limitations applied to the DELETE statement above, either the whole table may be updated or the scope of the update is defined by a simple WHERE clause </w:t>
      </w:r>
      <w:r w:rsidR="006750F9" w:rsidRPr="00F73B58">
        <w:rPr>
          <w:sz w:val="24"/>
          <w:szCs w:val="24"/>
          <w:lang w:val="en-US"/>
          <w:rPrChange w:id="1102" w:author="intesar haider" w:date="2017-08-21T22:08:00Z">
            <w:rPr>
              <w:lang w:val="en-US"/>
            </w:rPr>
          </w:rPrChange>
        </w:rPr>
        <w:t xml:space="preserve">(one attribute, comparison operator and constant) </w:t>
      </w:r>
      <w:r w:rsidRPr="00F73B58">
        <w:rPr>
          <w:sz w:val="24"/>
          <w:szCs w:val="24"/>
          <w:lang w:val="en-US"/>
          <w:rPrChange w:id="1103" w:author="intesar haider" w:date="2017-08-21T22:08:00Z">
            <w:rPr>
              <w:lang w:val="en-US"/>
            </w:rPr>
          </w:rPrChange>
        </w:rPr>
        <w:t>in the UPDATE statement</w:t>
      </w:r>
      <w:r w:rsidR="005D295E" w:rsidRPr="00F73B58">
        <w:rPr>
          <w:sz w:val="24"/>
          <w:szCs w:val="24"/>
          <w:lang w:val="en-US"/>
          <w:rPrChange w:id="1104" w:author="intesar haider" w:date="2017-08-21T22:08:00Z">
            <w:rPr>
              <w:lang w:val="en-US"/>
            </w:rPr>
          </w:rPrChange>
        </w:rPr>
        <w:t xml:space="preserve">. </w:t>
      </w:r>
      <w:r w:rsidR="006750F9" w:rsidRPr="00F73B58">
        <w:rPr>
          <w:sz w:val="24"/>
          <w:szCs w:val="24"/>
          <w:lang w:val="en-US"/>
          <w:rPrChange w:id="1105" w:author="intesar haider" w:date="2017-08-21T22:08:00Z">
            <w:rPr>
              <w:lang w:val="en-US"/>
            </w:rPr>
          </w:rPrChange>
        </w:rPr>
        <w:t>Do not forget to consider changes of the value of the partitioning attribute and take appropriate actions</w:t>
      </w:r>
      <w:r w:rsidR="00A964AC" w:rsidRPr="00F73B58">
        <w:rPr>
          <w:sz w:val="24"/>
          <w:szCs w:val="24"/>
          <w:lang w:val="en-US"/>
          <w:rPrChange w:id="1106" w:author="intesar haider" w:date="2017-08-21T22:08:00Z">
            <w:rPr>
              <w:lang w:val="en-US"/>
            </w:rPr>
          </w:rPrChange>
        </w:rPr>
        <w:t>!</w:t>
      </w:r>
    </w:p>
    <w:p w14:paraId="1263ABE8" w14:textId="77777777" w:rsidR="00667FA9" w:rsidRPr="00F73B58" w:rsidRDefault="00667FA9" w:rsidP="008208EF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107" w:author="intesar haider" w:date="2017-08-21T22:08:00Z">
            <w:rPr>
              <w:b/>
              <w:lang w:val="en-US"/>
            </w:rPr>
          </w:rPrChange>
        </w:rPr>
      </w:pPr>
    </w:p>
    <w:p w14:paraId="1427EF80" w14:textId="64E665D7" w:rsidR="005D5A9B" w:rsidRPr="00F73B58" w:rsidRDefault="005D5A9B" w:rsidP="008208EF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108" w:author="intesar haider" w:date="2017-08-21T22:08:00Z">
            <w:rPr>
              <w:b/>
              <w:lang w:val="en-US"/>
            </w:rPr>
          </w:rPrChange>
        </w:rPr>
      </w:pPr>
      <w:r w:rsidRPr="00F73B58">
        <w:rPr>
          <w:noProof/>
          <w:sz w:val="24"/>
          <w:szCs w:val="24"/>
          <w:lang w:val="en-GB" w:eastAsia="en-GB"/>
          <w:rPrChange w:id="1109" w:author="intesar haider" w:date="2017-08-21T22:08:00Z">
            <w:rPr>
              <w:noProof/>
              <w:lang w:val="en-GB" w:eastAsia="en-GB"/>
            </w:rPr>
          </w:rPrChange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DDC5F0" wp14:editId="57FF8A69">
                <wp:simplePos x="0" y="0"/>
                <wp:positionH relativeFrom="margin">
                  <wp:posOffset>0</wp:posOffset>
                </wp:positionH>
                <wp:positionV relativeFrom="paragraph">
                  <wp:posOffset>191135</wp:posOffset>
                </wp:positionV>
                <wp:extent cx="6076950" cy="1536700"/>
                <wp:effectExtent l="0" t="0" r="19050" b="2540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53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BB2E0" w14:textId="6E67AB15" w:rsidR="005D5A9B" w:rsidRPr="006A3B17" w:rsidRDefault="005D5A9B" w:rsidP="005D5A9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SQL DML statements :</w:t>
                            </w:r>
                          </w:p>
                          <w:p w14:paraId="50AA301D" w14:textId="77777777" w:rsidR="005D5A9B" w:rsidRPr="007B34FE" w:rsidRDefault="005D5A9B" w:rsidP="005D5A9B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315E01CF" w14:textId="0A7B43BF" w:rsidR="005D5A9B" w:rsidRDefault="005D5A9B" w:rsidP="005D5A9B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-DML-statement ::= </w:t>
                            </w:r>
                            <w:r w:rsidR="001261E3">
                              <w:rPr>
                                <w:lang w:val="en-GB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-insert-statement</w:t>
                            </w:r>
                            <w:r w:rsidR="001261E3">
                              <w:rPr>
                                <w:lang w:val="en-GB"/>
                              </w:rPr>
                              <w:t xml:space="preserve"> | </w:t>
                            </w:r>
                            <w:proofErr w:type="spellStart"/>
                            <w:r w:rsidR="001261E3"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1261E3">
                              <w:rPr>
                                <w:lang w:val="en-GB"/>
                              </w:rPr>
                              <w:t xml:space="preserve">-delete-statement | </w:t>
                            </w:r>
                            <w:proofErr w:type="spellStart"/>
                            <w:r w:rsidR="001261E3"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1261E3">
                              <w:rPr>
                                <w:lang w:val="en-GB"/>
                              </w:rPr>
                              <w:t>-update-statement}</w:t>
                            </w:r>
                          </w:p>
                          <w:p w14:paraId="2307CC4B" w14:textId="3E0A9F7D" w:rsidR="001261E3" w:rsidRDefault="001261E3" w:rsidP="005D5A9B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-delete-statement ::= DELETE FROM table [WHERE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-where-clause</w:t>
                            </w:r>
                            <w:r w:rsidR="00DD0E5D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58DAB61B" w14:textId="38954A2A" w:rsidR="001261E3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-update-statement ::= UPDATE table SET column = constant [WHERE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-where-clause</w:t>
                            </w:r>
                            <w:r w:rsidR="00DD0E5D">
                              <w:rPr>
                                <w:lang w:val="en-GB"/>
                              </w:rPr>
                              <w:t>]</w:t>
                            </w:r>
                          </w:p>
                          <w:p w14:paraId="18DD6860" w14:textId="14CEB94C" w:rsidR="001261E3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dml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-where-clause</w:t>
                            </w:r>
                            <w:r w:rsidR="00A90C6A">
                              <w:rPr>
                                <w:lang w:val="en-GB"/>
                              </w:rPr>
                              <w:t xml:space="preserve"> ::= column comparison constant</w:t>
                            </w:r>
                          </w:p>
                          <w:p w14:paraId="1A6320C5" w14:textId="6ED9BD04" w:rsidR="00A90C6A" w:rsidRDefault="00A90C6A" w:rsidP="001261E3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comparison :: = {= | != | &gt; | &gt;= | &lt; | &lt;=}</w:t>
                            </w:r>
                          </w:p>
                          <w:p w14:paraId="32353E3C" w14:textId="384322AA" w:rsidR="00A90C6A" w:rsidRDefault="00A90C6A" w:rsidP="001261E3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-insert-statement ::= INSERT INTO table VALUES (constant [,constant]…)</w:t>
                            </w:r>
                          </w:p>
                          <w:p w14:paraId="78D57C1C" w14:textId="77777777" w:rsidR="001261E3" w:rsidRPr="007B34FE" w:rsidRDefault="001261E3" w:rsidP="001261E3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9590A3" w14:textId="77777777" w:rsidR="001261E3" w:rsidRPr="007B34FE" w:rsidRDefault="001261E3" w:rsidP="005D5A9B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DC5F0" id="_x0000_s1055" type="#_x0000_t202" style="position:absolute;left:0;text-align:left;margin-left:0;margin-top:15.05pt;width:478.5pt;height:1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">
                <v:textbox>
                  <w:txbxContent>
                    <w:p w14:paraId="5B1BB2E0" w14:textId="6E67AB15" w:rsidR="005D5A9B" w:rsidRPr="006A3B17" w:rsidRDefault="005D5A9B" w:rsidP="005D5A9B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Syntax rules for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SQL DML statements :</w:t>
                      </w:r>
                    </w:p>
                    <w:p w14:paraId="50AA301D" w14:textId="77777777" w:rsidR="005D5A9B" w:rsidRPr="007B34FE" w:rsidRDefault="005D5A9B" w:rsidP="005D5A9B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315E01CF" w14:textId="0A7B43BF" w:rsidR="005D5A9B" w:rsidRDefault="005D5A9B" w:rsidP="005D5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fdbs-DML-statement ::= </w:t>
                      </w:r>
                      <w:r w:rsidR="001261E3">
                        <w:rPr>
                          <w:lang w:val="en-GB"/>
                        </w:rPr>
                        <w:t>{</w:t>
                      </w:r>
                      <w:r>
                        <w:rPr>
                          <w:lang w:val="en-GB"/>
                        </w:rPr>
                        <w:t>fdbs-insert-statement</w:t>
                      </w:r>
                      <w:r w:rsidR="001261E3">
                        <w:rPr>
                          <w:lang w:val="en-GB"/>
                        </w:rPr>
                        <w:t xml:space="preserve"> | fdbs-delete-statement | fdbs-update-statement}</w:t>
                      </w:r>
                    </w:p>
                    <w:p w14:paraId="2307CC4B" w14:textId="3E0A9F7D" w:rsidR="001261E3" w:rsidRDefault="001261E3" w:rsidP="005D5A9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fdbs-delete-statement ::= DELETE FROM table [WHERE fdbs-dml-where-clause</w:t>
                      </w:r>
                      <w:r w:rsidR="00DD0E5D">
                        <w:rPr>
                          <w:lang w:val="en-GB"/>
                        </w:rPr>
                        <w:t>]</w:t>
                      </w:r>
                    </w:p>
                    <w:p w14:paraId="58DAB61B" w14:textId="38954A2A" w:rsidR="001261E3" w:rsidRDefault="001261E3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fdbs-update-statement ::= UPDATE table SET column = constant [WHERE fdbs-dml-where-clause</w:t>
                      </w:r>
                      <w:r w:rsidR="00DD0E5D">
                        <w:rPr>
                          <w:lang w:val="en-GB"/>
                        </w:rPr>
                        <w:t>]</w:t>
                      </w:r>
                    </w:p>
                    <w:p w14:paraId="18DD6860" w14:textId="14CEB94C" w:rsidR="001261E3" w:rsidRDefault="001261E3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fdbs-dml-where-clause</w:t>
                      </w:r>
                      <w:r w:rsidR="00A90C6A">
                        <w:rPr>
                          <w:lang w:val="en-GB"/>
                        </w:rPr>
                        <w:t xml:space="preserve"> ::= column comparison constant</w:t>
                      </w:r>
                    </w:p>
                    <w:p w14:paraId="1A6320C5" w14:textId="6ED9BD04" w:rsidR="00A90C6A" w:rsidRDefault="00A90C6A" w:rsidP="001261E3">
                      <w:pPr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comparison :: = {= | != | &gt; | &gt;= | &lt; | &lt;=}</w:t>
                      </w:r>
                    </w:p>
                    <w:p w14:paraId="32353E3C" w14:textId="384322AA" w:rsidR="00A90C6A" w:rsidRDefault="00A90C6A" w:rsidP="001261E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fdbs-insert-statement ::= INSERT INTO table VALUES (constant [,constant]…)</w:t>
                      </w:r>
                    </w:p>
                    <w:p w14:paraId="78D57C1C" w14:textId="77777777" w:rsidR="001261E3" w:rsidRPr="007B34FE" w:rsidRDefault="001261E3" w:rsidP="001261E3">
                      <w:pPr>
                        <w:rPr>
                          <w:lang w:val="en-GB"/>
                        </w:rPr>
                      </w:pPr>
                    </w:p>
                    <w:p w14:paraId="649590A3" w14:textId="77777777" w:rsidR="001261E3" w:rsidRPr="007B34FE" w:rsidRDefault="001261E3" w:rsidP="005D5A9B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C68D18" w14:textId="77777777" w:rsidR="00D12A06" w:rsidRPr="00F73B58" w:rsidRDefault="00D12A06" w:rsidP="008208EF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110" w:author="intesar haider" w:date="2017-08-21T22:08:00Z">
            <w:rPr>
              <w:b/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1111" w:author="intesar haider" w:date="2017-08-21T22:08:00Z">
            <w:rPr>
              <w:b/>
              <w:lang w:val="en-US"/>
            </w:rPr>
          </w:rPrChange>
        </w:rPr>
        <w:t>Query Language (QL)</w:t>
      </w:r>
    </w:p>
    <w:p w14:paraId="201F92D5" w14:textId="77777777" w:rsidR="0043763B" w:rsidRPr="00F73B58" w:rsidRDefault="0043763B" w:rsidP="00D33E14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112" w:author="intesar haider" w:date="2017-08-21T22:08:00Z">
            <w:rPr>
              <w:b/>
              <w:lang w:val="en-US"/>
            </w:rPr>
          </w:rPrChange>
        </w:rPr>
      </w:pPr>
    </w:p>
    <w:p w14:paraId="7650C94C" w14:textId="279C34C4" w:rsidR="00587D43" w:rsidRPr="00F73B58" w:rsidRDefault="000F4B4E" w:rsidP="000F4B4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1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14" w:author="intesar haider" w:date="2017-08-21T22:08:00Z">
            <w:rPr>
              <w:lang w:val="en-US"/>
            </w:rPr>
          </w:rPrChange>
        </w:rPr>
        <w:t xml:space="preserve">In general, a </w:t>
      </w:r>
      <w:r w:rsidR="0043763B" w:rsidRPr="00F73B58">
        <w:rPr>
          <w:sz w:val="24"/>
          <w:szCs w:val="24"/>
          <w:lang w:val="en-US"/>
          <w:rPrChange w:id="1115" w:author="intesar haider" w:date="2017-08-21T22:08:00Z">
            <w:rPr>
              <w:lang w:val="en-US"/>
            </w:rPr>
          </w:rPrChange>
        </w:rPr>
        <w:t xml:space="preserve">QL </w:t>
      </w:r>
      <w:r w:rsidRPr="00F73B58">
        <w:rPr>
          <w:sz w:val="24"/>
          <w:szCs w:val="24"/>
          <w:lang w:val="en-US"/>
          <w:rPrChange w:id="1116" w:author="intesar haider" w:date="2017-08-21T22:08:00Z">
            <w:rPr>
              <w:lang w:val="en-US"/>
            </w:rPr>
          </w:rPrChange>
        </w:rPr>
        <w:t>enables dynamic combination of data in the database and their retrieval by programs and applications</w:t>
      </w:r>
      <w:r w:rsidR="0043763B" w:rsidRPr="00F73B58">
        <w:rPr>
          <w:sz w:val="24"/>
          <w:szCs w:val="24"/>
          <w:lang w:val="en-US"/>
          <w:rPrChange w:id="1117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1118" w:author="intesar haider" w:date="2017-08-21T22:08:00Z">
            <w:rPr>
              <w:lang w:val="en-US"/>
            </w:rPr>
          </w:rPrChange>
        </w:rPr>
        <w:t xml:space="preserve">The QL of </w:t>
      </w:r>
      <w:r w:rsidR="0043763B" w:rsidRPr="00F73B58">
        <w:rPr>
          <w:sz w:val="24"/>
          <w:szCs w:val="24"/>
          <w:lang w:val="en-US"/>
          <w:rPrChange w:id="1119" w:author="intesar haider" w:date="2017-08-21T22:08:00Z">
            <w:rPr>
              <w:lang w:val="en-US"/>
            </w:rPr>
          </w:rPrChange>
        </w:rPr>
        <w:t>SQL</w:t>
      </w:r>
      <w:r w:rsidRPr="00F73B58">
        <w:rPr>
          <w:sz w:val="24"/>
          <w:szCs w:val="24"/>
          <w:lang w:val="en-US"/>
          <w:rPrChange w:id="1120" w:author="intesar haider" w:date="2017-08-21T22:08:00Z">
            <w:rPr>
              <w:lang w:val="en-US"/>
            </w:rPr>
          </w:rPrChange>
        </w:rPr>
        <w:t xml:space="preserve"> consists of only one, yet extremely powerful, statement named SELECT</w:t>
      </w:r>
      <w:r w:rsidR="0043763B" w:rsidRPr="00F73B58">
        <w:rPr>
          <w:sz w:val="24"/>
          <w:szCs w:val="24"/>
          <w:lang w:val="en-US"/>
          <w:rPrChange w:id="1121" w:author="intesar haider" w:date="2017-08-21T22:08:00Z">
            <w:rPr>
              <w:lang w:val="en-US"/>
            </w:rPr>
          </w:rPrChange>
        </w:rPr>
        <w:t xml:space="preserve">. </w:t>
      </w:r>
      <w:r w:rsidR="00784A4A" w:rsidRPr="00F73B58">
        <w:rPr>
          <w:sz w:val="24"/>
          <w:szCs w:val="24"/>
          <w:lang w:val="en-US"/>
          <w:rPrChange w:id="1122" w:author="intesar haider" w:date="2017-08-21T22:08:00Z">
            <w:rPr>
              <w:lang w:val="en-US"/>
            </w:rPr>
          </w:rPrChange>
        </w:rPr>
        <w:t xml:space="preserve">The dynamic mapping of all </w:t>
      </w:r>
      <w:proofErr w:type="spellStart"/>
      <w:r w:rsidR="00784A4A" w:rsidRPr="00F73B58">
        <w:rPr>
          <w:sz w:val="24"/>
          <w:szCs w:val="24"/>
          <w:lang w:val="en-US"/>
          <w:rPrChange w:id="1123" w:author="intesar haider" w:date="2017-08-21T22:08:00Z">
            <w:rPr>
              <w:lang w:val="en-US"/>
            </w:rPr>
          </w:rPrChange>
        </w:rPr>
        <w:t>subclauses</w:t>
      </w:r>
      <w:proofErr w:type="spellEnd"/>
      <w:r w:rsidR="00784A4A" w:rsidRPr="00F73B58">
        <w:rPr>
          <w:sz w:val="24"/>
          <w:szCs w:val="24"/>
          <w:lang w:val="en-US"/>
          <w:rPrChange w:id="1124" w:author="intesar haider" w:date="2017-08-21T22:08:00Z">
            <w:rPr>
              <w:lang w:val="en-US"/>
            </w:rPr>
          </w:rPrChange>
        </w:rPr>
        <w:t xml:space="preserve"> of the SQL select </w:t>
      </w:r>
      <w:r w:rsidR="0043763B" w:rsidRPr="00F73B58">
        <w:rPr>
          <w:sz w:val="24"/>
          <w:szCs w:val="24"/>
          <w:lang w:val="en-US"/>
          <w:rPrChange w:id="1125" w:author="intesar haider" w:date="2017-08-21T22:08:00Z">
            <w:rPr>
              <w:lang w:val="en-US"/>
            </w:rPr>
          </w:rPrChange>
        </w:rPr>
        <w:t>(SELECT,</w:t>
      </w:r>
      <w:r w:rsidR="00784A4A" w:rsidRPr="00F73B58">
        <w:rPr>
          <w:sz w:val="24"/>
          <w:szCs w:val="24"/>
          <w:lang w:val="en-US"/>
          <w:rPrChange w:id="1126" w:author="intesar haider" w:date="2017-08-21T22:08:00Z">
            <w:rPr>
              <w:lang w:val="en-US"/>
            </w:rPr>
          </w:rPrChange>
        </w:rPr>
        <w:t xml:space="preserve"> FROM, WHERE, GROUP BY, HAVING a</w:t>
      </w:r>
      <w:r w:rsidR="0043763B" w:rsidRPr="00F73B58">
        <w:rPr>
          <w:sz w:val="24"/>
          <w:szCs w:val="24"/>
          <w:lang w:val="en-US"/>
          <w:rPrChange w:id="1127" w:author="intesar haider" w:date="2017-08-21T22:08:00Z">
            <w:rPr>
              <w:lang w:val="en-US"/>
            </w:rPr>
          </w:rPrChange>
        </w:rPr>
        <w:t xml:space="preserve">nd ORDER BY) </w:t>
      </w:r>
      <w:r w:rsidR="00784A4A" w:rsidRPr="00F73B58">
        <w:rPr>
          <w:sz w:val="24"/>
          <w:szCs w:val="24"/>
          <w:lang w:val="en-US"/>
          <w:rPrChange w:id="1128" w:author="intesar haider" w:date="2017-08-21T22:08:00Z">
            <w:rPr>
              <w:lang w:val="en-US"/>
            </w:rPr>
          </w:rPrChange>
        </w:rPr>
        <w:t xml:space="preserve">to a federation of </w:t>
      </w:r>
      <w:proofErr w:type="spellStart"/>
      <w:r w:rsidR="00784A4A" w:rsidRPr="00F73B58">
        <w:rPr>
          <w:sz w:val="24"/>
          <w:szCs w:val="24"/>
          <w:lang w:val="en-US"/>
          <w:rPrChange w:id="1129" w:author="intesar haider" w:date="2017-08-21T22:08:00Z">
            <w:rPr>
              <w:lang w:val="en-US"/>
            </w:rPr>
          </w:rPrChange>
        </w:rPr>
        <w:t>CDBSes</w:t>
      </w:r>
      <w:proofErr w:type="spellEnd"/>
      <w:r w:rsidR="00784A4A" w:rsidRPr="00F73B58">
        <w:rPr>
          <w:sz w:val="24"/>
          <w:szCs w:val="24"/>
          <w:lang w:val="en-US"/>
          <w:rPrChange w:id="1130" w:author="intesar haider" w:date="2017-08-21T22:08:00Z">
            <w:rPr>
              <w:lang w:val="en-US"/>
            </w:rPr>
          </w:rPrChange>
        </w:rPr>
        <w:t xml:space="preserve"> would take too much effort in an assignment.</w:t>
      </w:r>
    </w:p>
    <w:p w14:paraId="1447533C" w14:textId="77777777" w:rsidR="000F4B4E" w:rsidRPr="00F73B58" w:rsidRDefault="000F4B4E" w:rsidP="000F4B4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31" w:author="intesar haider" w:date="2017-08-21T22:08:00Z">
            <w:rPr>
              <w:lang w:val="en-US"/>
            </w:rPr>
          </w:rPrChange>
        </w:rPr>
      </w:pPr>
    </w:p>
    <w:p w14:paraId="0F50EA8F" w14:textId="77777777" w:rsidR="00080682" w:rsidRPr="00F73B58" w:rsidRDefault="00784A4A" w:rsidP="00784A4A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3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33" w:author="intesar haider" w:date="2017-08-21T22:08:00Z">
            <w:rPr>
              <w:lang w:val="en-US"/>
            </w:rPr>
          </w:rPrChange>
        </w:rPr>
        <w:t xml:space="preserve">Furthermore, the complexity of an SQL SELECT essentially depends on the number of tables </w:t>
      </w:r>
      <w:r w:rsidR="001F3A75" w:rsidRPr="00F73B58">
        <w:rPr>
          <w:sz w:val="24"/>
          <w:szCs w:val="24"/>
          <w:lang w:val="en-US"/>
          <w:rPrChange w:id="1134" w:author="intesar haider" w:date="2017-08-21T22:08:00Z">
            <w:rPr>
              <w:lang w:val="en-US"/>
            </w:rPr>
          </w:rPrChange>
        </w:rPr>
        <w:t xml:space="preserve">(FROM) </w:t>
      </w:r>
      <w:r w:rsidRPr="00F73B58">
        <w:rPr>
          <w:sz w:val="24"/>
          <w:szCs w:val="24"/>
          <w:lang w:val="en-US"/>
          <w:rPrChange w:id="1135" w:author="intesar haider" w:date="2017-08-21T22:08:00Z">
            <w:rPr>
              <w:lang w:val="en-US"/>
            </w:rPr>
          </w:rPrChange>
        </w:rPr>
        <w:t xml:space="preserve">and the type of combination of those tables </w:t>
      </w:r>
      <w:r w:rsidR="00080682" w:rsidRPr="00F73B58">
        <w:rPr>
          <w:sz w:val="24"/>
          <w:szCs w:val="24"/>
          <w:lang w:val="en-US"/>
          <w:rPrChange w:id="1136" w:author="intesar haider" w:date="2017-08-21T22:08:00Z">
            <w:rPr>
              <w:lang w:val="en-US"/>
            </w:rPr>
          </w:rPrChange>
        </w:rPr>
        <w:t>(</w:t>
      </w:r>
      <w:r w:rsidRPr="00F73B58">
        <w:rPr>
          <w:sz w:val="24"/>
          <w:szCs w:val="24"/>
          <w:lang w:val="en-US"/>
          <w:rPrChange w:id="1137" w:author="intesar haider" w:date="2017-08-21T22:08:00Z">
            <w:rPr>
              <w:lang w:val="en-US"/>
            </w:rPr>
          </w:rPrChange>
        </w:rPr>
        <w:t>C</w:t>
      </w:r>
      <w:r w:rsidR="001F3A75" w:rsidRPr="00F73B58">
        <w:rPr>
          <w:sz w:val="24"/>
          <w:szCs w:val="24"/>
          <w:lang w:val="en-US"/>
          <w:rPrChange w:id="1138" w:author="intesar haider" w:date="2017-08-21T22:08:00Z">
            <w:rPr>
              <w:lang w:val="en-US"/>
            </w:rPr>
          </w:rPrChange>
        </w:rPr>
        <w:t>ar</w:t>
      </w:r>
      <w:r w:rsidR="00587D43" w:rsidRPr="00F73B58">
        <w:rPr>
          <w:sz w:val="24"/>
          <w:szCs w:val="24"/>
          <w:lang w:val="en-US"/>
          <w:rPrChange w:id="1139" w:author="intesar haider" w:date="2017-08-21T22:08:00Z">
            <w:rPr>
              <w:lang w:val="en-US"/>
            </w:rPr>
          </w:rPrChange>
        </w:rPr>
        <w:softHyphen/>
      </w:r>
      <w:r w:rsidR="001F3A75" w:rsidRPr="00F73B58">
        <w:rPr>
          <w:sz w:val="24"/>
          <w:szCs w:val="24"/>
          <w:lang w:val="en-US"/>
          <w:rPrChange w:id="1140" w:author="intesar haider" w:date="2017-08-21T22:08:00Z">
            <w:rPr>
              <w:lang w:val="en-US"/>
            </w:rPr>
          </w:rPrChange>
        </w:rPr>
        <w:t>te</w:t>
      </w:r>
      <w:r w:rsidR="00587D43" w:rsidRPr="00F73B58">
        <w:rPr>
          <w:sz w:val="24"/>
          <w:szCs w:val="24"/>
          <w:lang w:val="en-US"/>
          <w:rPrChange w:id="1141" w:author="intesar haider" w:date="2017-08-21T22:08:00Z">
            <w:rPr>
              <w:lang w:val="en-US"/>
            </w:rPr>
          </w:rPrChange>
        </w:rPr>
        <w:softHyphen/>
      </w:r>
      <w:r w:rsidR="001F3A75" w:rsidRPr="00F73B58">
        <w:rPr>
          <w:sz w:val="24"/>
          <w:szCs w:val="24"/>
          <w:lang w:val="en-US"/>
          <w:rPrChange w:id="1142" w:author="intesar haider" w:date="2017-08-21T22:08:00Z">
            <w:rPr>
              <w:lang w:val="en-US"/>
            </w:rPr>
          </w:rPrChange>
        </w:rPr>
        <w:t>si</w:t>
      </w:r>
      <w:r w:rsidR="00587D43" w:rsidRPr="00F73B58">
        <w:rPr>
          <w:sz w:val="24"/>
          <w:szCs w:val="24"/>
          <w:lang w:val="en-US"/>
          <w:rPrChange w:id="1143" w:author="intesar haider" w:date="2017-08-21T22:08:00Z">
            <w:rPr>
              <w:lang w:val="en-US"/>
            </w:rPr>
          </w:rPrChange>
        </w:rPr>
        <w:softHyphen/>
      </w:r>
      <w:r w:rsidRPr="00F73B58">
        <w:rPr>
          <w:sz w:val="24"/>
          <w:szCs w:val="24"/>
          <w:lang w:val="en-US"/>
          <w:rPrChange w:id="1144" w:author="intesar haider" w:date="2017-08-21T22:08:00Z">
            <w:rPr>
              <w:lang w:val="en-US"/>
            </w:rPr>
          </w:rPrChange>
        </w:rPr>
        <w:t>an</w:t>
      </w:r>
      <w:r w:rsidR="001F3A75" w:rsidRPr="00F73B58">
        <w:rPr>
          <w:sz w:val="24"/>
          <w:szCs w:val="24"/>
          <w:lang w:val="en-US"/>
          <w:rPrChange w:id="1145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46" w:author="intesar haider" w:date="2017-08-21T22:08:00Z">
            <w:rPr>
              <w:lang w:val="en-US"/>
            </w:rPr>
          </w:rPrChange>
        </w:rPr>
        <w:t>produc</w:t>
      </w:r>
      <w:r w:rsidR="001F3A75" w:rsidRPr="00F73B58">
        <w:rPr>
          <w:sz w:val="24"/>
          <w:szCs w:val="24"/>
          <w:lang w:val="en-US"/>
          <w:rPrChange w:id="1147" w:author="intesar haider" w:date="2017-08-21T22:08:00Z">
            <w:rPr>
              <w:lang w:val="en-US"/>
            </w:rPr>
          </w:rPrChange>
        </w:rPr>
        <w:t>t, Join, Natural Join, Outer Join, Union, Intersect,</w:t>
      </w:r>
      <w:r w:rsidR="006242E6" w:rsidRPr="00F73B58">
        <w:rPr>
          <w:sz w:val="24"/>
          <w:szCs w:val="24"/>
          <w:lang w:val="en-US"/>
          <w:rPrChange w:id="1148" w:author="intesar haider" w:date="2017-08-21T22:08:00Z">
            <w:rPr>
              <w:lang w:val="en-US"/>
            </w:rPr>
          </w:rPrChange>
        </w:rPr>
        <w:t xml:space="preserve"> </w:t>
      </w:r>
      <w:r w:rsidR="001F3A75" w:rsidRPr="00F73B58">
        <w:rPr>
          <w:sz w:val="24"/>
          <w:szCs w:val="24"/>
          <w:lang w:val="en-US"/>
          <w:rPrChange w:id="1149" w:author="intesar haider" w:date="2017-08-21T22:08:00Z">
            <w:rPr>
              <w:lang w:val="en-US"/>
            </w:rPr>
          </w:rPrChange>
        </w:rPr>
        <w:t>…)</w:t>
      </w:r>
      <w:r w:rsidR="00587D43" w:rsidRPr="00F73B58">
        <w:rPr>
          <w:sz w:val="24"/>
          <w:szCs w:val="24"/>
          <w:lang w:val="en-US"/>
          <w:rPrChange w:id="1150" w:author="intesar haider" w:date="2017-08-21T22:08:00Z">
            <w:rPr>
              <w:lang w:val="en-US"/>
            </w:rPr>
          </w:rPrChange>
        </w:rPr>
        <w:t xml:space="preserve">. </w:t>
      </w:r>
      <w:r w:rsidRPr="00F73B58">
        <w:rPr>
          <w:sz w:val="24"/>
          <w:szCs w:val="24"/>
          <w:lang w:val="en-US"/>
          <w:rPrChange w:id="1151" w:author="intesar haider" w:date="2017-08-21T22:08:00Z">
            <w:rPr>
              <w:lang w:val="en-US"/>
            </w:rPr>
          </w:rPrChange>
        </w:rPr>
        <w:t>Imagine, for instance, a</w:t>
      </w:r>
      <w:r w:rsidR="00587D43" w:rsidRPr="00F73B58">
        <w:rPr>
          <w:sz w:val="24"/>
          <w:szCs w:val="24"/>
          <w:lang w:val="en-US"/>
          <w:rPrChange w:id="1152" w:author="intesar haider" w:date="2017-08-21T22:08:00Z">
            <w:rPr>
              <w:lang w:val="en-US"/>
            </w:rPr>
          </w:rPrChange>
        </w:rPr>
        <w:t xml:space="preserve"> Natural Join </w:t>
      </w:r>
      <w:r w:rsidRPr="00F73B58">
        <w:rPr>
          <w:sz w:val="24"/>
          <w:szCs w:val="24"/>
          <w:lang w:val="en-US"/>
          <w:rPrChange w:id="1153" w:author="intesar haider" w:date="2017-08-21T22:08:00Z">
            <w:rPr>
              <w:lang w:val="en-US"/>
            </w:rPr>
          </w:rPrChange>
        </w:rPr>
        <w:t>between</w:t>
      </w:r>
      <w:r w:rsidR="00587D43" w:rsidRPr="00F73B58">
        <w:rPr>
          <w:sz w:val="24"/>
          <w:szCs w:val="24"/>
          <w:lang w:val="en-US"/>
          <w:rPrChange w:id="1154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55" w:author="intesar haider" w:date="2017-08-21T22:08:00Z">
            <w:rPr>
              <w:lang w:val="en-US"/>
            </w:rPr>
          </w:rPrChange>
        </w:rPr>
        <w:t>two</w:t>
      </w:r>
      <w:r w:rsidR="00587D43" w:rsidRPr="00F73B58">
        <w:rPr>
          <w:sz w:val="24"/>
          <w:szCs w:val="24"/>
          <w:lang w:val="en-US"/>
          <w:rPrChange w:id="115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57" w:author="intesar haider" w:date="2017-08-21T22:08:00Z">
            <w:rPr>
              <w:lang w:val="en-US"/>
            </w:rPr>
          </w:rPrChange>
        </w:rPr>
        <w:t>tables</w:t>
      </w:r>
      <w:r w:rsidR="00587D43" w:rsidRPr="00F73B58">
        <w:rPr>
          <w:sz w:val="24"/>
          <w:szCs w:val="24"/>
          <w:lang w:val="en-US"/>
          <w:rPrChange w:id="115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59" w:author="intesar haider" w:date="2017-08-21T22:08:00Z">
            <w:rPr>
              <w:lang w:val="en-US"/>
            </w:rPr>
          </w:rPrChange>
        </w:rPr>
        <w:t>EMP and DEPT</w:t>
      </w:r>
      <w:r w:rsidR="005B021E" w:rsidRPr="00F73B58">
        <w:rPr>
          <w:sz w:val="24"/>
          <w:szCs w:val="24"/>
          <w:lang w:val="en-US"/>
          <w:rPrChange w:id="1160" w:author="intesar haider" w:date="2017-08-21T22:08:00Z">
            <w:rPr>
              <w:lang w:val="en-US"/>
            </w:rPr>
          </w:rPrChange>
        </w:rPr>
        <w:t xml:space="preserve"> (SELECT * FROM ABT NATURAL JOIN PERS)</w:t>
      </w:r>
      <w:r w:rsidRPr="00F73B58">
        <w:rPr>
          <w:sz w:val="24"/>
          <w:szCs w:val="24"/>
          <w:lang w:val="en-US"/>
          <w:rPrChange w:id="1161" w:author="intesar haider" w:date="2017-08-21T22:08:00Z">
            <w:rPr>
              <w:lang w:val="en-US"/>
            </w:rPr>
          </w:rPrChange>
        </w:rPr>
        <w:t xml:space="preserve">, where both tables are </w:t>
      </w:r>
      <w:r w:rsidR="00526D02" w:rsidRPr="00F73B58">
        <w:rPr>
          <w:sz w:val="24"/>
          <w:szCs w:val="24"/>
          <w:lang w:val="en-US"/>
          <w:rPrChange w:id="1162" w:author="intesar haider" w:date="2017-08-21T22:08:00Z">
            <w:rPr>
              <w:lang w:val="en-US"/>
            </w:rPr>
          </w:rPrChange>
        </w:rPr>
        <w:t xml:space="preserve">each distributed over </w:t>
      </w:r>
      <w:r w:rsidR="00587D43" w:rsidRPr="00F73B58">
        <w:rPr>
          <w:sz w:val="24"/>
          <w:szCs w:val="24"/>
          <w:lang w:val="en-US"/>
          <w:rPrChange w:id="1163" w:author="intesar haider" w:date="2017-08-21T22:08:00Z">
            <w:rPr>
              <w:lang w:val="en-US"/>
            </w:rPr>
          </w:rPrChange>
        </w:rPr>
        <w:t xml:space="preserve">3 </w:t>
      </w:r>
      <w:r w:rsidR="00526D02" w:rsidRPr="00F73B58">
        <w:rPr>
          <w:sz w:val="24"/>
          <w:szCs w:val="24"/>
          <w:lang w:val="en-US"/>
          <w:rPrChange w:id="1164" w:author="intesar haider" w:date="2017-08-21T22:08:00Z">
            <w:rPr>
              <w:lang w:val="en-US"/>
            </w:rPr>
          </w:rPrChange>
        </w:rPr>
        <w:t>C</w:t>
      </w:r>
      <w:r w:rsidR="00587D43" w:rsidRPr="00F73B58">
        <w:rPr>
          <w:sz w:val="24"/>
          <w:szCs w:val="24"/>
          <w:lang w:val="en-US"/>
          <w:rPrChange w:id="1165" w:author="intesar haider" w:date="2017-08-21T22:08:00Z">
            <w:rPr>
              <w:lang w:val="en-US"/>
            </w:rPr>
          </w:rPrChange>
        </w:rPr>
        <w:t xml:space="preserve">DBS. </w:t>
      </w:r>
      <w:r w:rsidR="005B021E" w:rsidRPr="00F73B58">
        <w:rPr>
          <w:sz w:val="24"/>
          <w:szCs w:val="24"/>
          <w:lang w:val="en-US"/>
          <w:rPrChange w:id="1166" w:author="intesar haider" w:date="2017-08-21T22:08:00Z">
            <w:rPr>
              <w:lang w:val="en-US"/>
            </w:rPr>
          </w:rPrChange>
        </w:rPr>
        <w:t>There exist several s</w:t>
      </w:r>
      <w:r w:rsidR="00587D43" w:rsidRPr="00F73B58">
        <w:rPr>
          <w:sz w:val="24"/>
          <w:szCs w:val="24"/>
          <w:lang w:val="en-US"/>
          <w:rPrChange w:id="1167" w:author="intesar haider" w:date="2017-08-21T22:08:00Z">
            <w:rPr>
              <w:lang w:val="en-US"/>
            </w:rPr>
          </w:rPrChange>
        </w:rPr>
        <w:t>t</w:t>
      </w:r>
      <w:r w:rsidR="005B021E" w:rsidRPr="00F73B58">
        <w:rPr>
          <w:sz w:val="24"/>
          <w:szCs w:val="24"/>
          <w:lang w:val="en-US"/>
          <w:rPrChange w:id="1168" w:author="intesar haider" w:date="2017-08-21T22:08:00Z">
            <w:rPr>
              <w:lang w:val="en-US"/>
            </w:rPr>
          </w:rPrChange>
        </w:rPr>
        <w:t>rategies to</w:t>
      </w:r>
      <w:r w:rsidR="00080682" w:rsidRPr="00F73B58">
        <w:rPr>
          <w:sz w:val="24"/>
          <w:szCs w:val="24"/>
          <w:lang w:val="en-US"/>
          <w:rPrChange w:id="1169" w:author="intesar haider" w:date="2017-08-21T22:08:00Z">
            <w:rPr>
              <w:lang w:val="en-US"/>
            </w:rPr>
          </w:rPrChange>
        </w:rPr>
        <w:t xml:space="preserve"> implement</w:t>
      </w:r>
      <w:r w:rsidR="005B021E" w:rsidRPr="00F73B58">
        <w:rPr>
          <w:sz w:val="24"/>
          <w:szCs w:val="24"/>
          <w:lang w:val="en-US"/>
          <w:rPrChange w:id="1170" w:author="intesar haider" w:date="2017-08-21T22:08:00Z">
            <w:rPr>
              <w:lang w:val="en-US"/>
            </w:rPr>
          </w:rPrChange>
        </w:rPr>
        <w:t xml:space="preserve"> suc</w:t>
      </w:r>
      <w:r w:rsidR="00016371" w:rsidRPr="00F73B58">
        <w:rPr>
          <w:sz w:val="24"/>
          <w:szCs w:val="24"/>
          <w:lang w:val="en-US"/>
          <w:rPrChange w:id="1171" w:author="intesar haider" w:date="2017-08-21T22:08:00Z">
            <w:rPr>
              <w:lang w:val="en-US"/>
            </w:rPr>
          </w:rPrChange>
        </w:rPr>
        <w:t>h</w:t>
      </w:r>
      <w:r w:rsidR="005B021E" w:rsidRPr="00F73B58">
        <w:rPr>
          <w:sz w:val="24"/>
          <w:szCs w:val="24"/>
          <w:lang w:val="en-US"/>
          <w:rPrChange w:id="1172" w:author="intesar haider" w:date="2017-08-21T22:08:00Z">
            <w:rPr>
              <w:lang w:val="en-US"/>
            </w:rPr>
          </w:rPrChange>
        </w:rPr>
        <w:t xml:space="preserve"> a join, and you are to implement some of those at your choice.</w:t>
      </w:r>
    </w:p>
    <w:p w14:paraId="2E43278C" w14:textId="77777777" w:rsidR="005B021E" w:rsidRPr="00F73B58" w:rsidRDefault="005B021E" w:rsidP="00784A4A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73" w:author="intesar haider" w:date="2017-08-21T22:08:00Z">
            <w:rPr>
              <w:lang w:val="en-US"/>
            </w:rPr>
          </w:rPrChange>
        </w:rPr>
      </w:pPr>
    </w:p>
    <w:p w14:paraId="6150F728" w14:textId="4206D7F8" w:rsidR="00D12A06" w:rsidRPr="00F73B58" w:rsidRDefault="003D2ECC" w:rsidP="005B021E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7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75" w:author="intesar haider" w:date="2017-08-21T22:08:00Z">
            <w:rPr>
              <w:lang w:val="en-US"/>
            </w:rPr>
          </w:rPrChange>
        </w:rPr>
        <w:t>A</w:t>
      </w:r>
      <w:r w:rsidR="00016371" w:rsidRPr="00F73B58">
        <w:rPr>
          <w:sz w:val="24"/>
          <w:szCs w:val="24"/>
          <w:lang w:val="en-US"/>
          <w:rPrChange w:id="1176" w:author="intesar haider" w:date="2017-08-21T22:08:00Z">
            <w:rPr>
              <w:lang w:val="en-US"/>
            </w:rPr>
          </w:rPrChange>
        </w:rPr>
        <w:t xml:space="preserve"> completely general solution as assignment is impossible because the effort an</w:t>
      </w:r>
      <w:r w:rsidRPr="00F73B58">
        <w:rPr>
          <w:sz w:val="24"/>
          <w:szCs w:val="24"/>
          <w:lang w:val="en-US"/>
          <w:rPrChange w:id="1177" w:author="intesar haider" w:date="2017-08-21T22:08:00Z">
            <w:rPr>
              <w:lang w:val="en-US"/>
            </w:rPr>
          </w:rPrChange>
        </w:rPr>
        <w:t>d time needed would be too much</w:t>
      </w:r>
      <w:r w:rsidR="00016371" w:rsidRPr="00F73B58">
        <w:rPr>
          <w:sz w:val="24"/>
          <w:szCs w:val="24"/>
          <w:lang w:val="en-US"/>
          <w:rPrChange w:id="117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179" w:author="intesar haider" w:date="2017-08-21T22:08:00Z">
            <w:rPr>
              <w:lang w:val="en-US"/>
            </w:rPr>
          </w:rPrChange>
        </w:rPr>
        <w:t>Therefore, your only have to handle</w:t>
      </w:r>
      <w:r w:rsidR="00016371" w:rsidRPr="00F73B58">
        <w:rPr>
          <w:sz w:val="24"/>
          <w:szCs w:val="24"/>
          <w:lang w:val="en-US"/>
          <w:rPrChange w:id="1180" w:author="intesar haider" w:date="2017-08-21T22:08:00Z">
            <w:rPr>
              <w:lang w:val="en-US"/>
            </w:rPr>
          </w:rPrChange>
        </w:rPr>
        <w:t xml:space="preserve"> the following special cases.</w:t>
      </w:r>
    </w:p>
    <w:p w14:paraId="7A269670" w14:textId="77777777" w:rsidR="00080682" w:rsidRPr="00F73B58" w:rsidRDefault="00080682" w:rsidP="00016371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81" w:author="intesar haider" w:date="2017-08-21T22:08:00Z">
            <w:rPr>
              <w:lang w:val="en-US"/>
            </w:rPr>
          </w:rPrChange>
        </w:rPr>
      </w:pPr>
    </w:p>
    <w:p w14:paraId="35664FE2" w14:textId="46DCF917" w:rsidR="00DC2617" w:rsidRPr="00F73B58" w:rsidRDefault="00DC2617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8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83" w:author="intesar haider" w:date="2017-08-21T22:08:00Z">
            <w:rPr>
              <w:lang w:val="en-US"/>
            </w:rPr>
          </w:rPrChange>
        </w:rPr>
        <w:lastRenderedPageBreak/>
        <w:t>The full SQL SELECT clause allow for attributes, constants and expressions of those to be output. There also can by single valued functions and aggregate functions, for example “SELECT</w:t>
      </w:r>
      <w:r w:rsidR="005C4D2A" w:rsidRPr="00F73B58">
        <w:rPr>
          <w:sz w:val="24"/>
          <w:szCs w:val="24"/>
          <w:lang w:val="en-US"/>
          <w:rPrChange w:id="1184" w:author="intesar haider" w:date="2017-08-21T22:08:00Z">
            <w:rPr>
              <w:lang w:val="en-US"/>
            </w:rPr>
          </w:rPrChange>
        </w:rPr>
        <w:t xml:space="preserve"> A, B, 5, MOD(B,10), MAX(C) FROM T”. In the assignment, the </w:t>
      </w:r>
      <w:r w:rsidR="006242E6" w:rsidRPr="00F73B58">
        <w:rPr>
          <w:sz w:val="24"/>
          <w:szCs w:val="24"/>
          <w:lang w:val="en-US"/>
          <w:rPrChange w:id="1185" w:author="intesar haider" w:date="2017-08-21T22:08:00Z">
            <w:rPr>
              <w:lang w:val="en-US"/>
            </w:rPr>
          </w:rPrChange>
        </w:rPr>
        <w:t xml:space="preserve">SELECT </w:t>
      </w:r>
      <w:r w:rsidR="005C4D2A" w:rsidRPr="00F73B58">
        <w:rPr>
          <w:sz w:val="24"/>
          <w:szCs w:val="24"/>
          <w:lang w:val="en-US"/>
          <w:rPrChange w:id="1186" w:author="intesar haider" w:date="2017-08-21T22:08:00Z">
            <w:rPr>
              <w:lang w:val="en-US"/>
            </w:rPr>
          </w:rPrChange>
        </w:rPr>
        <w:t xml:space="preserve">clause will only contain fully qualified attribute names, For example “SELECT R.A, S.B, S.C”. </w:t>
      </w:r>
      <w:r w:rsidR="003D2ECC" w:rsidRPr="00F73B58">
        <w:rPr>
          <w:sz w:val="24"/>
          <w:szCs w:val="24"/>
          <w:lang w:val="en-US"/>
          <w:rPrChange w:id="1187" w:author="intesar haider" w:date="2017-08-21T22:08:00Z">
            <w:rPr>
              <w:lang w:val="en-US"/>
            </w:rPr>
          </w:rPrChange>
        </w:rPr>
        <w:t xml:space="preserve">The use </w:t>
      </w:r>
      <w:ins w:id="1188" w:author="Prof. Dr. Peter Peinl" w:date="2017-08-20T08:31:00Z">
        <w:r w:rsidR="00145EBB" w:rsidRPr="00F73B58">
          <w:rPr>
            <w:sz w:val="24"/>
            <w:szCs w:val="24"/>
            <w:lang w:val="en-US"/>
            <w:rPrChange w:id="1189" w:author="intesar haider" w:date="2017-08-21T22:08:00Z">
              <w:rPr>
                <w:lang w:val="en-US"/>
              </w:rPr>
            </w:rPrChange>
          </w:rPr>
          <w:t>o</w:t>
        </w:r>
      </w:ins>
      <w:del w:id="1190" w:author="Prof. Dr. Peter Peinl" w:date="2017-08-20T08:31:00Z">
        <w:r w:rsidR="003D2ECC" w:rsidRPr="00F73B58" w:rsidDel="00145EBB">
          <w:rPr>
            <w:sz w:val="24"/>
            <w:szCs w:val="24"/>
            <w:lang w:val="en-US"/>
            <w:rPrChange w:id="1191" w:author="intesar haider" w:date="2017-08-21T22:08:00Z">
              <w:rPr>
                <w:lang w:val="en-US"/>
              </w:rPr>
            </w:rPrChange>
          </w:rPr>
          <w:delText>p</w:delText>
        </w:r>
      </w:del>
      <w:r w:rsidR="003D2ECC" w:rsidRPr="00F73B58">
        <w:rPr>
          <w:sz w:val="24"/>
          <w:szCs w:val="24"/>
          <w:lang w:val="en-US"/>
          <w:rPrChange w:id="1192" w:author="intesar haider" w:date="2017-08-21T22:08:00Z">
            <w:rPr>
              <w:lang w:val="en-US"/>
            </w:rPr>
          </w:rPrChange>
        </w:rPr>
        <w:t>f a</w:t>
      </w:r>
      <w:r w:rsidR="005C4D2A" w:rsidRPr="00F73B58">
        <w:rPr>
          <w:sz w:val="24"/>
          <w:szCs w:val="24"/>
          <w:lang w:val="en-US"/>
          <w:rPrChange w:id="1193" w:author="intesar haider" w:date="2017-08-21T22:08:00Z">
            <w:rPr>
              <w:lang w:val="en-US"/>
            </w:rPr>
          </w:rPrChange>
        </w:rPr>
        <w:t xml:space="preserve">ggregate functions </w:t>
      </w:r>
      <w:r w:rsidR="003D2ECC" w:rsidRPr="00F73B58">
        <w:rPr>
          <w:sz w:val="24"/>
          <w:szCs w:val="24"/>
          <w:lang w:val="en-US"/>
          <w:rPrChange w:id="1194" w:author="intesar haider" w:date="2017-08-21T22:08:00Z">
            <w:rPr>
              <w:lang w:val="en-US"/>
            </w:rPr>
          </w:rPrChange>
        </w:rPr>
        <w:t xml:space="preserve">is limited to statements with a </w:t>
      </w:r>
      <w:r w:rsidR="006242E6" w:rsidRPr="00F73B58">
        <w:rPr>
          <w:sz w:val="24"/>
          <w:szCs w:val="24"/>
          <w:lang w:val="en-US"/>
          <w:rPrChange w:id="1195" w:author="intesar haider" w:date="2017-08-21T22:08:00Z">
            <w:rPr>
              <w:lang w:val="en-US"/>
            </w:rPr>
          </w:rPrChange>
        </w:rPr>
        <w:t>GROUP BY</w:t>
      </w:r>
      <w:r w:rsidR="005C4D2A" w:rsidRPr="00F73B58">
        <w:rPr>
          <w:sz w:val="24"/>
          <w:szCs w:val="24"/>
          <w:lang w:val="en-US"/>
          <w:rPrChange w:id="1196" w:author="intesar haider" w:date="2017-08-21T22:08:00Z">
            <w:rPr>
              <w:lang w:val="en-US"/>
            </w:rPr>
          </w:rPrChange>
        </w:rPr>
        <w:t xml:space="preserve"> clause.</w:t>
      </w:r>
    </w:p>
    <w:p w14:paraId="31135B0F" w14:textId="77777777" w:rsidR="003D67D6" w:rsidRPr="00F73B58" w:rsidRDefault="00016371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19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198" w:author="intesar haider" w:date="2017-08-21T22:08:00Z">
            <w:rPr>
              <w:lang w:val="en-US"/>
            </w:rPr>
          </w:rPrChange>
        </w:rPr>
        <w:t xml:space="preserve">The full </w:t>
      </w:r>
      <w:r w:rsidR="00080682" w:rsidRPr="00F73B58">
        <w:rPr>
          <w:sz w:val="24"/>
          <w:szCs w:val="24"/>
          <w:lang w:val="en-US"/>
          <w:rPrChange w:id="1199" w:author="intesar haider" w:date="2017-08-21T22:08:00Z">
            <w:rPr>
              <w:lang w:val="en-US"/>
            </w:rPr>
          </w:rPrChange>
        </w:rPr>
        <w:t>FROM</w:t>
      </w:r>
      <w:r w:rsidRPr="00F73B58">
        <w:rPr>
          <w:sz w:val="24"/>
          <w:szCs w:val="24"/>
          <w:lang w:val="en-US"/>
          <w:rPrChange w:id="1200" w:author="intesar haider" w:date="2017-08-21T22:08:00Z">
            <w:rPr>
              <w:lang w:val="en-US"/>
            </w:rPr>
          </w:rPrChange>
        </w:rPr>
        <w:t xml:space="preserve"> clause supports an arbitrary number of tables to</w:t>
      </w:r>
      <w:r w:rsidR="00BD5346" w:rsidRPr="00F73B58">
        <w:rPr>
          <w:sz w:val="24"/>
          <w:szCs w:val="24"/>
          <w:lang w:val="en-US"/>
          <w:rPrChange w:id="1201" w:author="intesar haider" w:date="2017-08-21T22:08:00Z">
            <w:rPr>
              <w:lang w:val="en-US"/>
            </w:rPr>
          </w:rPrChange>
        </w:rPr>
        <w:t xml:space="preserve"> b</w:t>
      </w:r>
      <w:r w:rsidRPr="00F73B58">
        <w:rPr>
          <w:sz w:val="24"/>
          <w:szCs w:val="24"/>
          <w:lang w:val="en-US"/>
          <w:rPrChange w:id="1202" w:author="intesar haider" w:date="2017-08-21T22:08:00Z">
            <w:rPr>
              <w:lang w:val="en-US"/>
            </w:rPr>
          </w:rPrChange>
        </w:rPr>
        <w:t>e combined b</w:t>
      </w:r>
      <w:r w:rsidR="00BD5346" w:rsidRPr="00F73B58">
        <w:rPr>
          <w:sz w:val="24"/>
          <w:szCs w:val="24"/>
          <w:lang w:val="en-US"/>
          <w:rPrChange w:id="1203" w:author="intesar haider" w:date="2017-08-21T22:08:00Z">
            <w:rPr>
              <w:lang w:val="en-US"/>
            </w:rPr>
          </w:rPrChange>
        </w:rPr>
        <w:t>y Joins and Cartesian Products</w:t>
      </w:r>
      <w:r w:rsidR="00080682" w:rsidRPr="00F73B58">
        <w:rPr>
          <w:sz w:val="24"/>
          <w:szCs w:val="24"/>
          <w:lang w:val="en-US"/>
          <w:rPrChange w:id="1204" w:author="intesar haider" w:date="2017-08-21T22:08:00Z">
            <w:rPr>
              <w:lang w:val="en-US"/>
            </w:rPr>
          </w:rPrChange>
        </w:rPr>
        <w:t xml:space="preserve">. In </w:t>
      </w:r>
      <w:r w:rsidR="00BD5346" w:rsidRPr="00F73B58">
        <w:rPr>
          <w:sz w:val="24"/>
          <w:szCs w:val="24"/>
          <w:lang w:val="en-US"/>
          <w:rPrChange w:id="1205" w:author="intesar haider" w:date="2017-08-21T22:08:00Z">
            <w:rPr>
              <w:lang w:val="en-US"/>
            </w:rPr>
          </w:rPrChange>
        </w:rPr>
        <w:t>the assignment there will be either one or two tables in the FROM clause</w:t>
      </w:r>
      <w:r w:rsidR="00080682" w:rsidRPr="00F73B58">
        <w:rPr>
          <w:sz w:val="24"/>
          <w:szCs w:val="24"/>
          <w:lang w:val="en-US"/>
          <w:rPrChange w:id="1206" w:author="intesar haider" w:date="2017-08-21T22:08:00Z">
            <w:rPr>
              <w:lang w:val="en-US"/>
            </w:rPr>
          </w:rPrChange>
        </w:rPr>
        <w:t>.</w:t>
      </w:r>
    </w:p>
    <w:p w14:paraId="4E990CA4" w14:textId="6C4B6DED" w:rsidR="00FC07C9" w:rsidRPr="00F73B58" w:rsidRDefault="00BD5346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20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208" w:author="intesar haider" w:date="2017-08-21T22:08:00Z">
            <w:rPr>
              <w:lang w:val="en-US"/>
            </w:rPr>
          </w:rPrChange>
        </w:rPr>
        <w:t xml:space="preserve">Furthermore, in the assignment a </w:t>
      </w:r>
      <w:r w:rsidR="00080682" w:rsidRPr="00F73B58">
        <w:rPr>
          <w:sz w:val="24"/>
          <w:szCs w:val="24"/>
          <w:lang w:val="en-US"/>
          <w:rPrChange w:id="1209" w:author="intesar haider" w:date="2017-08-21T22:08:00Z">
            <w:rPr>
              <w:lang w:val="en-US"/>
            </w:rPr>
          </w:rPrChange>
        </w:rPr>
        <w:t>SELECT</w:t>
      </w:r>
      <w:r w:rsidRPr="00F73B58">
        <w:rPr>
          <w:sz w:val="24"/>
          <w:szCs w:val="24"/>
          <w:lang w:val="en-US"/>
          <w:rPrChange w:id="1210" w:author="intesar haider" w:date="2017-08-21T22:08:00Z">
            <w:rPr>
              <w:lang w:val="en-US"/>
            </w:rPr>
          </w:rPrChange>
        </w:rPr>
        <w:t xml:space="preserve"> statement</w:t>
      </w:r>
      <w:r w:rsidR="00080682" w:rsidRPr="00F73B58">
        <w:rPr>
          <w:sz w:val="24"/>
          <w:szCs w:val="24"/>
          <w:lang w:val="en-US"/>
          <w:rPrChange w:id="1211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212" w:author="intesar haider" w:date="2017-08-21T22:08:00Z">
            <w:rPr>
              <w:lang w:val="en-US"/>
            </w:rPr>
          </w:rPrChange>
        </w:rPr>
        <w:t>will maximally have one Join or none at all. Further, there will be no C</w:t>
      </w:r>
      <w:r w:rsidR="003D67D6" w:rsidRPr="00F73B58">
        <w:rPr>
          <w:sz w:val="24"/>
          <w:szCs w:val="24"/>
          <w:lang w:val="en-US"/>
          <w:rPrChange w:id="1213" w:author="intesar haider" w:date="2017-08-21T22:08:00Z">
            <w:rPr>
              <w:lang w:val="en-US"/>
            </w:rPr>
          </w:rPrChange>
        </w:rPr>
        <w:t>artesi</w:t>
      </w:r>
      <w:r w:rsidRPr="00F73B58">
        <w:rPr>
          <w:sz w:val="24"/>
          <w:szCs w:val="24"/>
          <w:lang w:val="en-US"/>
          <w:rPrChange w:id="1214" w:author="intesar haider" w:date="2017-08-21T22:08:00Z">
            <w:rPr>
              <w:lang w:val="en-US"/>
            </w:rPr>
          </w:rPrChange>
        </w:rPr>
        <w:t>an</w:t>
      </w:r>
      <w:r w:rsidR="003D67D6" w:rsidRPr="00F73B58">
        <w:rPr>
          <w:sz w:val="24"/>
          <w:szCs w:val="24"/>
          <w:lang w:val="en-US"/>
          <w:rPrChange w:id="1215" w:author="intesar haider" w:date="2017-08-21T22:08:00Z">
            <w:rPr>
              <w:lang w:val="en-US"/>
            </w:rPr>
          </w:rPrChange>
        </w:rPr>
        <w:t xml:space="preserve"> Produ</w:t>
      </w:r>
      <w:r w:rsidRPr="00F73B58">
        <w:rPr>
          <w:sz w:val="24"/>
          <w:szCs w:val="24"/>
          <w:lang w:val="en-US"/>
          <w:rPrChange w:id="1216" w:author="intesar haider" w:date="2017-08-21T22:08:00Z">
            <w:rPr>
              <w:lang w:val="en-US"/>
            </w:rPr>
          </w:rPrChange>
        </w:rPr>
        <w:t>cts</w:t>
      </w:r>
      <w:r w:rsidR="003D67D6" w:rsidRPr="00F73B58">
        <w:rPr>
          <w:sz w:val="24"/>
          <w:szCs w:val="24"/>
          <w:lang w:val="en-US"/>
          <w:rPrChange w:id="1217" w:author="intesar haider" w:date="2017-08-21T22:08:00Z">
            <w:rPr>
              <w:lang w:val="en-US"/>
            </w:rPr>
          </w:rPrChange>
        </w:rPr>
        <w:t xml:space="preserve"> or </w:t>
      </w:r>
      <w:r w:rsidR="00080682" w:rsidRPr="00F73B58">
        <w:rPr>
          <w:sz w:val="24"/>
          <w:szCs w:val="24"/>
          <w:lang w:val="en-US"/>
          <w:rPrChange w:id="1218" w:author="intesar haider" w:date="2017-08-21T22:08:00Z">
            <w:rPr>
              <w:lang w:val="en-US"/>
            </w:rPr>
          </w:rPrChange>
        </w:rPr>
        <w:t xml:space="preserve">Outer Joins. </w:t>
      </w:r>
      <w:r w:rsidRPr="00F73B58">
        <w:rPr>
          <w:sz w:val="24"/>
          <w:szCs w:val="24"/>
          <w:lang w:val="en-US"/>
          <w:rPrChange w:id="1219" w:author="intesar haider" w:date="2017-08-21T22:08:00Z">
            <w:rPr>
              <w:lang w:val="en-US"/>
            </w:rPr>
          </w:rPrChange>
        </w:rPr>
        <w:t>Join conditions will be spe</w:t>
      </w:r>
      <w:r w:rsidR="00FC7515" w:rsidRPr="00F73B58">
        <w:rPr>
          <w:sz w:val="24"/>
          <w:szCs w:val="24"/>
          <w:lang w:val="en-US"/>
          <w:rPrChange w:id="1220" w:author="intesar haider" w:date="2017-08-21T22:08:00Z">
            <w:rPr>
              <w:lang w:val="en-US"/>
            </w:rPr>
          </w:rPrChange>
        </w:rPr>
        <w:t>c</w:t>
      </w:r>
      <w:r w:rsidRPr="00F73B58">
        <w:rPr>
          <w:sz w:val="24"/>
          <w:szCs w:val="24"/>
          <w:lang w:val="en-US"/>
          <w:rPrChange w:id="1221" w:author="intesar haider" w:date="2017-08-21T22:08:00Z">
            <w:rPr>
              <w:lang w:val="en-US"/>
            </w:rPr>
          </w:rPrChange>
        </w:rPr>
        <w:t>i</w:t>
      </w:r>
      <w:r w:rsidR="00FC7515" w:rsidRPr="00F73B58">
        <w:rPr>
          <w:sz w:val="24"/>
          <w:szCs w:val="24"/>
          <w:lang w:val="en-US"/>
          <w:rPrChange w:id="1222" w:author="intesar haider" w:date="2017-08-21T22:08:00Z">
            <w:rPr>
              <w:lang w:val="en-US"/>
            </w:rPr>
          </w:rPrChange>
        </w:rPr>
        <w:t>f</w:t>
      </w:r>
      <w:r w:rsidRPr="00F73B58">
        <w:rPr>
          <w:sz w:val="24"/>
          <w:szCs w:val="24"/>
          <w:lang w:val="en-US"/>
          <w:rPrChange w:id="1223" w:author="intesar haider" w:date="2017-08-21T22:08:00Z">
            <w:rPr>
              <w:lang w:val="en-US"/>
            </w:rPr>
          </w:rPrChange>
        </w:rPr>
        <w:t xml:space="preserve">ied </w:t>
      </w:r>
      <w:r w:rsidR="00080682" w:rsidRPr="00F73B58">
        <w:rPr>
          <w:sz w:val="24"/>
          <w:szCs w:val="24"/>
          <w:lang w:val="en-US"/>
          <w:rPrChange w:id="1224" w:author="intesar haider" w:date="2017-08-21T22:08:00Z">
            <w:rPr>
              <w:lang w:val="en-US"/>
            </w:rPr>
          </w:rPrChange>
        </w:rPr>
        <w:t xml:space="preserve">in </w:t>
      </w:r>
      <w:r w:rsidRPr="00F73B58">
        <w:rPr>
          <w:sz w:val="24"/>
          <w:szCs w:val="24"/>
          <w:lang w:val="en-US"/>
          <w:rPrChange w:id="1225" w:author="intesar haider" w:date="2017-08-21T22:08:00Z">
            <w:rPr>
              <w:lang w:val="en-US"/>
            </w:rPr>
          </w:rPrChange>
        </w:rPr>
        <w:t xml:space="preserve">the </w:t>
      </w:r>
      <w:r w:rsidR="00080682" w:rsidRPr="00F73B58">
        <w:rPr>
          <w:sz w:val="24"/>
          <w:szCs w:val="24"/>
          <w:lang w:val="en-US"/>
          <w:rPrChange w:id="1226" w:author="intesar haider" w:date="2017-08-21T22:08:00Z">
            <w:rPr>
              <w:lang w:val="en-US"/>
            </w:rPr>
          </w:rPrChange>
        </w:rPr>
        <w:t>WHERE</w:t>
      </w:r>
      <w:r w:rsidRPr="00F73B58">
        <w:rPr>
          <w:sz w:val="24"/>
          <w:szCs w:val="24"/>
          <w:lang w:val="en-US"/>
          <w:rPrChange w:id="1227" w:author="intesar haider" w:date="2017-08-21T22:08:00Z">
            <w:rPr>
              <w:lang w:val="en-US"/>
            </w:rPr>
          </w:rPrChange>
        </w:rPr>
        <w:t xml:space="preserve"> clause</w:t>
      </w:r>
      <w:r w:rsidR="00FC7515" w:rsidRPr="00F73B58">
        <w:rPr>
          <w:sz w:val="24"/>
          <w:szCs w:val="24"/>
          <w:lang w:val="en-US"/>
          <w:rPrChange w:id="1228" w:author="intesar haider" w:date="2017-08-21T22:08:00Z">
            <w:rPr>
              <w:lang w:val="en-US"/>
            </w:rPr>
          </w:rPrChange>
        </w:rPr>
        <w:t>, i.e. according to the original (first) specification by the creators of the SQL language.</w:t>
      </w:r>
      <w:r w:rsidR="00EF17A6" w:rsidRPr="00F73B58">
        <w:rPr>
          <w:sz w:val="24"/>
          <w:szCs w:val="24"/>
          <w:lang w:val="en-US"/>
          <w:rPrChange w:id="1229" w:author="intesar haider" w:date="2017-08-21T22:08:00Z">
            <w:rPr>
              <w:lang w:val="en-US"/>
            </w:rPr>
          </w:rPrChange>
        </w:rPr>
        <w:t xml:space="preserve"> </w:t>
      </w:r>
      <w:r w:rsidR="00FC7515" w:rsidRPr="00F73B58">
        <w:rPr>
          <w:sz w:val="24"/>
          <w:szCs w:val="24"/>
          <w:lang w:val="en-US"/>
          <w:rPrChange w:id="1230" w:author="intesar haider" w:date="2017-08-21T22:08:00Z">
            <w:rPr>
              <w:lang w:val="en-US"/>
            </w:rPr>
          </w:rPrChange>
        </w:rPr>
        <w:t>For example,</w:t>
      </w:r>
      <w:r w:rsidR="00EF17A6" w:rsidRPr="00F73B58">
        <w:rPr>
          <w:sz w:val="24"/>
          <w:szCs w:val="24"/>
          <w:lang w:val="en-US"/>
          <w:rPrChange w:id="1231" w:author="intesar haider" w:date="2017-08-21T22:08:00Z">
            <w:rPr>
              <w:lang w:val="en-US"/>
            </w:rPr>
          </w:rPrChange>
        </w:rPr>
        <w:t xml:space="preserve"> </w:t>
      </w:r>
      <w:r w:rsidR="00FC7515" w:rsidRPr="00F73B58">
        <w:rPr>
          <w:sz w:val="24"/>
          <w:szCs w:val="24"/>
          <w:lang w:val="en-US"/>
          <w:rPrChange w:id="1232" w:author="intesar haider" w:date="2017-08-21T22:08:00Z">
            <w:rPr>
              <w:lang w:val="en-US"/>
            </w:rPr>
          </w:rPrChange>
        </w:rPr>
        <w:t>instead of</w:t>
      </w:r>
      <w:r w:rsidR="00EF17A6" w:rsidRPr="00F73B58">
        <w:rPr>
          <w:sz w:val="24"/>
          <w:szCs w:val="24"/>
          <w:lang w:val="en-US"/>
          <w:rPrChange w:id="1233" w:author="intesar haider" w:date="2017-08-21T22:08:00Z">
            <w:rPr>
              <w:lang w:val="en-US"/>
            </w:rPr>
          </w:rPrChange>
        </w:rPr>
        <w:t xml:space="preserve"> </w:t>
      </w:r>
      <w:r w:rsidR="00FC7515" w:rsidRPr="00F73B58">
        <w:rPr>
          <w:sz w:val="24"/>
          <w:szCs w:val="24"/>
          <w:lang w:val="en-US"/>
          <w:rPrChange w:id="1234" w:author="intesar haider" w:date="2017-08-21T22:08:00Z">
            <w:rPr>
              <w:lang w:val="en-US"/>
            </w:rPr>
          </w:rPrChange>
        </w:rPr>
        <w:t>the formulation “</w:t>
      </w:r>
      <w:r w:rsidR="00EF17A6" w:rsidRPr="00F73B58">
        <w:rPr>
          <w:sz w:val="24"/>
          <w:szCs w:val="24"/>
          <w:lang w:val="en-US"/>
          <w:rPrChange w:id="1235" w:author="intesar haider" w:date="2017-08-21T22:08:00Z">
            <w:rPr>
              <w:lang w:val="en-US"/>
            </w:rPr>
          </w:rPrChange>
        </w:rPr>
        <w:t xml:space="preserve">FROM </w:t>
      </w:r>
      <w:r w:rsidR="00FC7515" w:rsidRPr="00F73B58">
        <w:rPr>
          <w:sz w:val="24"/>
          <w:szCs w:val="24"/>
          <w:lang w:val="en-US"/>
          <w:rPrChange w:id="1236" w:author="intesar haider" w:date="2017-08-21T22:08:00Z">
            <w:rPr>
              <w:lang w:val="en-US"/>
            </w:rPr>
          </w:rPrChange>
        </w:rPr>
        <w:t>EMP</w:t>
      </w:r>
      <w:r w:rsidR="00EF17A6" w:rsidRPr="00F73B58">
        <w:rPr>
          <w:sz w:val="24"/>
          <w:szCs w:val="24"/>
          <w:lang w:val="en-US"/>
          <w:rPrChange w:id="1237" w:author="intesar haider" w:date="2017-08-21T22:08:00Z">
            <w:rPr>
              <w:lang w:val="en-US"/>
            </w:rPr>
          </w:rPrChange>
        </w:rPr>
        <w:t xml:space="preserve"> JOIN </w:t>
      </w:r>
      <w:r w:rsidR="00FC7515" w:rsidRPr="00F73B58">
        <w:rPr>
          <w:sz w:val="24"/>
          <w:szCs w:val="24"/>
          <w:lang w:val="en-US"/>
          <w:rPrChange w:id="1238" w:author="intesar haider" w:date="2017-08-21T22:08:00Z">
            <w:rPr>
              <w:lang w:val="en-US"/>
            </w:rPr>
          </w:rPrChange>
        </w:rPr>
        <w:t>DEPT</w:t>
      </w:r>
      <w:r w:rsidR="00EF17A6" w:rsidRPr="00F73B58">
        <w:rPr>
          <w:sz w:val="24"/>
          <w:szCs w:val="24"/>
          <w:lang w:val="en-US"/>
          <w:rPrChange w:id="1239" w:author="intesar haider" w:date="2017-08-21T22:08:00Z">
            <w:rPr>
              <w:lang w:val="en-US"/>
            </w:rPr>
          </w:rPrChange>
        </w:rPr>
        <w:t xml:space="preserve"> ON (</w:t>
      </w:r>
      <w:r w:rsidR="00FC7515" w:rsidRPr="00F73B58">
        <w:rPr>
          <w:sz w:val="24"/>
          <w:szCs w:val="24"/>
          <w:lang w:val="en-US"/>
          <w:rPrChange w:id="1240" w:author="intesar haider" w:date="2017-08-21T22:08:00Z">
            <w:rPr>
              <w:lang w:val="en-US"/>
            </w:rPr>
          </w:rPrChange>
        </w:rPr>
        <w:t>EMP</w:t>
      </w:r>
      <w:r w:rsidR="00EF17A6" w:rsidRPr="00F73B58">
        <w:rPr>
          <w:sz w:val="24"/>
          <w:szCs w:val="24"/>
          <w:lang w:val="en-US"/>
          <w:rPrChange w:id="1241" w:author="intesar haider" w:date="2017-08-21T22:08:00Z">
            <w:rPr>
              <w:lang w:val="en-US"/>
            </w:rPr>
          </w:rPrChange>
        </w:rPr>
        <w:t>.</w:t>
      </w:r>
      <w:r w:rsidR="00FC7515" w:rsidRPr="00F73B58">
        <w:rPr>
          <w:sz w:val="24"/>
          <w:szCs w:val="24"/>
          <w:lang w:val="en-US"/>
          <w:rPrChange w:id="1242" w:author="intesar haider" w:date="2017-08-21T22:08:00Z">
            <w:rPr>
              <w:lang w:val="en-US"/>
            </w:rPr>
          </w:rPrChange>
        </w:rPr>
        <w:t>DNO</w:t>
      </w:r>
      <w:r w:rsidR="00EF17A6" w:rsidRPr="00F73B58">
        <w:rPr>
          <w:sz w:val="24"/>
          <w:szCs w:val="24"/>
          <w:lang w:val="en-US"/>
          <w:rPrChange w:id="1243" w:author="intesar haider" w:date="2017-08-21T22:08:00Z">
            <w:rPr>
              <w:lang w:val="en-US"/>
            </w:rPr>
          </w:rPrChange>
        </w:rPr>
        <w:t xml:space="preserve"> = </w:t>
      </w:r>
      <w:r w:rsidR="00FC7515" w:rsidRPr="00F73B58">
        <w:rPr>
          <w:sz w:val="24"/>
          <w:szCs w:val="24"/>
          <w:lang w:val="en-US"/>
          <w:rPrChange w:id="1244" w:author="intesar haider" w:date="2017-08-21T22:08:00Z">
            <w:rPr>
              <w:lang w:val="en-US"/>
            </w:rPr>
          </w:rPrChange>
        </w:rPr>
        <w:t>DEPT</w:t>
      </w:r>
      <w:r w:rsidR="00EF17A6" w:rsidRPr="00F73B58">
        <w:rPr>
          <w:sz w:val="24"/>
          <w:szCs w:val="24"/>
          <w:lang w:val="en-US"/>
          <w:rPrChange w:id="1245" w:author="intesar haider" w:date="2017-08-21T22:08:00Z">
            <w:rPr>
              <w:lang w:val="en-US"/>
            </w:rPr>
          </w:rPrChange>
        </w:rPr>
        <w:t>.</w:t>
      </w:r>
      <w:r w:rsidR="00FC7515" w:rsidRPr="00F73B58">
        <w:rPr>
          <w:sz w:val="24"/>
          <w:szCs w:val="24"/>
          <w:lang w:val="en-US"/>
          <w:rPrChange w:id="1246" w:author="intesar haider" w:date="2017-08-21T22:08:00Z">
            <w:rPr>
              <w:lang w:val="en-US"/>
            </w:rPr>
          </w:rPrChange>
        </w:rPr>
        <w:t>DNO</w:t>
      </w:r>
      <w:r w:rsidR="00EF17A6" w:rsidRPr="00F73B58">
        <w:rPr>
          <w:sz w:val="24"/>
          <w:szCs w:val="24"/>
          <w:lang w:val="en-US"/>
          <w:rPrChange w:id="1247" w:author="intesar haider" w:date="2017-08-21T22:08:00Z">
            <w:rPr>
              <w:lang w:val="en-US"/>
            </w:rPr>
          </w:rPrChange>
        </w:rPr>
        <w:t>)</w:t>
      </w:r>
      <w:r w:rsidR="00FC7515" w:rsidRPr="00F73B58">
        <w:rPr>
          <w:sz w:val="24"/>
          <w:szCs w:val="24"/>
          <w:lang w:val="en-US"/>
          <w:rPrChange w:id="1248" w:author="intesar haider" w:date="2017-08-21T22:08:00Z">
            <w:rPr>
              <w:lang w:val="en-US"/>
            </w:rPr>
          </w:rPrChange>
        </w:rPr>
        <w:t>”</w:t>
      </w:r>
      <w:r w:rsidR="00EF17A6" w:rsidRPr="00F73B58">
        <w:rPr>
          <w:sz w:val="24"/>
          <w:szCs w:val="24"/>
          <w:lang w:val="en-US"/>
          <w:rPrChange w:id="1249" w:author="intesar haider" w:date="2017-08-21T22:08:00Z">
            <w:rPr>
              <w:lang w:val="en-US"/>
            </w:rPr>
          </w:rPrChange>
        </w:rPr>
        <w:t xml:space="preserve"> </w:t>
      </w:r>
      <w:r w:rsidR="00FC7515" w:rsidRPr="00F73B58">
        <w:rPr>
          <w:sz w:val="24"/>
          <w:szCs w:val="24"/>
          <w:lang w:val="en-US"/>
          <w:rPrChange w:id="1250" w:author="intesar haider" w:date="2017-08-21T22:08:00Z">
            <w:rPr>
              <w:lang w:val="en-US"/>
            </w:rPr>
          </w:rPrChange>
        </w:rPr>
        <w:t xml:space="preserve">the formulation will always be “FROM EMP, DEPT WHERE </w:t>
      </w:r>
      <w:ins w:id="1251" w:author="Prof. Dr. Peter Peinl" w:date="2017-08-20T08:32:00Z">
        <w:r w:rsidR="00145EBB" w:rsidRPr="00F73B58">
          <w:rPr>
            <w:sz w:val="24"/>
            <w:szCs w:val="24"/>
            <w:lang w:val="en-US"/>
            <w:rPrChange w:id="1252" w:author="intesar haider" w:date="2017-08-21T22:08:00Z">
              <w:rPr>
                <w:lang w:val="en-US"/>
              </w:rPr>
            </w:rPrChange>
          </w:rPr>
          <w:t>(</w:t>
        </w:r>
      </w:ins>
      <w:r w:rsidR="00FC7515" w:rsidRPr="00F73B58">
        <w:rPr>
          <w:sz w:val="24"/>
          <w:szCs w:val="24"/>
          <w:lang w:val="en-US"/>
          <w:rPrChange w:id="1253" w:author="intesar haider" w:date="2017-08-21T22:08:00Z">
            <w:rPr>
              <w:lang w:val="en-US"/>
            </w:rPr>
          </w:rPrChange>
        </w:rPr>
        <w:t>EMP.DNO = DEPT.DNO</w:t>
      </w:r>
      <w:ins w:id="1254" w:author="Prof. Dr. Peter Peinl" w:date="2017-08-20T08:32:00Z">
        <w:r w:rsidR="00145EBB" w:rsidRPr="00F73B58">
          <w:rPr>
            <w:sz w:val="24"/>
            <w:szCs w:val="24"/>
            <w:lang w:val="en-US"/>
            <w:rPrChange w:id="1255" w:author="intesar haider" w:date="2017-08-21T22:08:00Z">
              <w:rPr>
                <w:lang w:val="en-US"/>
              </w:rPr>
            </w:rPrChange>
          </w:rPr>
          <w:t>)</w:t>
        </w:r>
      </w:ins>
      <w:r w:rsidR="00FC7515" w:rsidRPr="00F73B58">
        <w:rPr>
          <w:sz w:val="24"/>
          <w:szCs w:val="24"/>
          <w:lang w:val="en-US"/>
          <w:rPrChange w:id="1256" w:author="intesar haider" w:date="2017-08-21T22:08:00Z">
            <w:rPr>
              <w:lang w:val="en-US"/>
            </w:rPr>
          </w:rPrChange>
        </w:rPr>
        <w:t>”.</w:t>
      </w:r>
    </w:p>
    <w:p w14:paraId="6086C046" w14:textId="77777777" w:rsidR="00FC07C9" w:rsidRPr="00F73B58" w:rsidRDefault="00FC7515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25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258" w:author="intesar haider" w:date="2017-08-21T22:08:00Z">
            <w:rPr>
              <w:lang w:val="en-US"/>
            </w:rPr>
          </w:rPrChange>
        </w:rPr>
        <w:t xml:space="preserve">Furthermore, apart from a Join condition the </w:t>
      </w:r>
      <w:r w:rsidR="00FC07C9" w:rsidRPr="00F73B58">
        <w:rPr>
          <w:sz w:val="24"/>
          <w:szCs w:val="24"/>
          <w:lang w:val="en-US"/>
          <w:rPrChange w:id="1259" w:author="intesar haider" w:date="2017-08-21T22:08:00Z">
            <w:rPr>
              <w:lang w:val="en-US"/>
            </w:rPr>
          </w:rPrChange>
        </w:rPr>
        <w:t>WHERE</w:t>
      </w:r>
      <w:r w:rsidRPr="00F73B58">
        <w:rPr>
          <w:sz w:val="24"/>
          <w:szCs w:val="24"/>
          <w:lang w:val="en-US"/>
          <w:rPrChange w:id="1260" w:author="intesar haider" w:date="2017-08-21T22:08:00Z">
            <w:rPr>
              <w:lang w:val="en-US"/>
            </w:rPr>
          </w:rPrChange>
        </w:rPr>
        <w:t xml:space="preserve"> clause will be limited to simple attribute value comparisons</w:t>
      </w:r>
      <w:r w:rsidR="00284661" w:rsidRPr="00F73B58">
        <w:rPr>
          <w:sz w:val="24"/>
          <w:szCs w:val="24"/>
          <w:lang w:val="en-US"/>
          <w:rPrChange w:id="1261" w:author="intesar haider" w:date="2017-08-21T22:08:00Z">
            <w:rPr>
              <w:lang w:val="en-US"/>
            </w:rPr>
          </w:rPrChange>
        </w:rPr>
        <w:t xml:space="preserve"> which are connected either by one </w:t>
      </w:r>
      <w:r w:rsidR="00FC07C9" w:rsidRPr="00F73B58">
        <w:rPr>
          <w:sz w:val="24"/>
          <w:szCs w:val="24"/>
          <w:lang w:val="en-US"/>
          <w:rPrChange w:id="1262" w:author="intesar haider" w:date="2017-08-21T22:08:00Z">
            <w:rPr>
              <w:lang w:val="en-US"/>
            </w:rPr>
          </w:rPrChange>
        </w:rPr>
        <w:t>AND</w:t>
      </w:r>
      <w:r w:rsidR="000F6786" w:rsidRPr="00F73B58">
        <w:rPr>
          <w:sz w:val="24"/>
          <w:szCs w:val="24"/>
          <w:lang w:val="en-US"/>
          <w:rPrChange w:id="1263" w:author="intesar haider" w:date="2017-08-21T22:08:00Z">
            <w:rPr>
              <w:lang w:val="en-US"/>
            </w:rPr>
          </w:rPrChange>
        </w:rPr>
        <w:t xml:space="preserve"> </w:t>
      </w:r>
      <w:r w:rsidR="00284661" w:rsidRPr="00F73B58">
        <w:rPr>
          <w:sz w:val="24"/>
          <w:szCs w:val="24"/>
          <w:lang w:val="en-US"/>
          <w:rPrChange w:id="1264" w:author="intesar haider" w:date="2017-08-21T22:08:00Z">
            <w:rPr>
              <w:lang w:val="en-US"/>
            </w:rPr>
          </w:rPrChange>
        </w:rPr>
        <w:t xml:space="preserve">or one </w:t>
      </w:r>
      <w:r w:rsidR="00FC07C9" w:rsidRPr="00F73B58">
        <w:rPr>
          <w:sz w:val="24"/>
          <w:szCs w:val="24"/>
          <w:lang w:val="en-US"/>
          <w:rPrChange w:id="1265" w:author="intesar haider" w:date="2017-08-21T22:08:00Z">
            <w:rPr>
              <w:lang w:val="en-US"/>
            </w:rPr>
          </w:rPrChange>
        </w:rPr>
        <w:t xml:space="preserve">OR </w:t>
      </w:r>
      <w:r w:rsidR="00284661" w:rsidRPr="00F73B58">
        <w:rPr>
          <w:sz w:val="24"/>
          <w:szCs w:val="24"/>
          <w:lang w:val="en-US"/>
          <w:rPrChange w:id="1266" w:author="intesar haider" w:date="2017-08-21T22:08:00Z">
            <w:rPr>
              <w:lang w:val="en-US"/>
            </w:rPr>
          </w:rPrChange>
        </w:rPr>
        <w:t>operator</w:t>
      </w:r>
      <w:r w:rsidR="00FC07C9" w:rsidRPr="00F73B58">
        <w:rPr>
          <w:sz w:val="24"/>
          <w:szCs w:val="24"/>
          <w:lang w:val="en-US"/>
          <w:rPrChange w:id="1267" w:author="intesar haider" w:date="2017-08-21T22:08:00Z">
            <w:rPr>
              <w:lang w:val="en-US"/>
            </w:rPr>
          </w:rPrChange>
        </w:rPr>
        <w:t>.</w:t>
      </w:r>
      <w:r w:rsidR="000F6786" w:rsidRPr="00F73B58">
        <w:rPr>
          <w:sz w:val="24"/>
          <w:szCs w:val="24"/>
          <w:lang w:val="en-US"/>
          <w:rPrChange w:id="1268" w:author="intesar haider" w:date="2017-08-21T22:08:00Z">
            <w:rPr>
              <w:lang w:val="en-US"/>
            </w:rPr>
          </w:rPrChange>
        </w:rPr>
        <w:t xml:space="preserve"> </w:t>
      </w:r>
      <w:r w:rsidR="0066349A" w:rsidRPr="00F73B58">
        <w:rPr>
          <w:sz w:val="24"/>
          <w:szCs w:val="24"/>
          <w:lang w:val="en-US"/>
          <w:rPrChange w:id="1269" w:author="intesar haider" w:date="2017-08-21T22:08:00Z">
            <w:rPr>
              <w:lang w:val="en-US"/>
            </w:rPr>
          </w:rPrChange>
        </w:rPr>
        <w:t xml:space="preserve">You need not consider the </w:t>
      </w:r>
      <w:r w:rsidR="000F6786" w:rsidRPr="00F73B58">
        <w:rPr>
          <w:sz w:val="24"/>
          <w:szCs w:val="24"/>
          <w:lang w:val="en-US"/>
          <w:rPrChange w:id="1270" w:author="intesar haider" w:date="2017-08-21T22:08:00Z">
            <w:rPr>
              <w:lang w:val="en-US"/>
            </w:rPr>
          </w:rPrChange>
        </w:rPr>
        <w:t>logi</w:t>
      </w:r>
      <w:r w:rsidR="00284661" w:rsidRPr="00F73B58">
        <w:rPr>
          <w:sz w:val="24"/>
          <w:szCs w:val="24"/>
          <w:lang w:val="en-US"/>
          <w:rPrChange w:id="1271" w:author="intesar haider" w:date="2017-08-21T22:08:00Z">
            <w:rPr>
              <w:lang w:val="en-US"/>
            </w:rPr>
          </w:rPrChange>
        </w:rPr>
        <w:t xml:space="preserve">cal </w:t>
      </w:r>
      <w:r w:rsidR="000F6786" w:rsidRPr="00F73B58">
        <w:rPr>
          <w:sz w:val="24"/>
          <w:szCs w:val="24"/>
          <w:lang w:val="en-US"/>
          <w:rPrChange w:id="1272" w:author="intesar haider" w:date="2017-08-21T22:08:00Z">
            <w:rPr>
              <w:lang w:val="en-US"/>
            </w:rPr>
          </w:rPrChange>
        </w:rPr>
        <w:t xml:space="preserve">NOT </w:t>
      </w:r>
      <w:r w:rsidR="0066349A" w:rsidRPr="00F73B58">
        <w:rPr>
          <w:sz w:val="24"/>
          <w:szCs w:val="24"/>
          <w:lang w:val="en-US"/>
          <w:rPrChange w:id="1273" w:author="intesar haider" w:date="2017-08-21T22:08:00Z">
            <w:rPr>
              <w:lang w:val="en-US"/>
            </w:rPr>
          </w:rPrChange>
        </w:rPr>
        <w:t>operator.</w:t>
      </w:r>
      <w:r w:rsidR="00FC07C9" w:rsidRPr="00F73B58">
        <w:rPr>
          <w:sz w:val="24"/>
          <w:szCs w:val="24"/>
          <w:lang w:val="en-US"/>
          <w:rPrChange w:id="1274" w:author="intesar haider" w:date="2017-08-21T22:08:00Z">
            <w:rPr>
              <w:lang w:val="en-US"/>
            </w:rPr>
          </w:rPrChange>
        </w:rPr>
        <w:t xml:space="preserve"> </w:t>
      </w:r>
      <w:r w:rsidR="00284661" w:rsidRPr="00F73B58">
        <w:rPr>
          <w:sz w:val="24"/>
          <w:szCs w:val="24"/>
          <w:lang w:val="en-US"/>
          <w:rPrChange w:id="1275" w:author="intesar haider" w:date="2017-08-21T22:08:00Z">
            <w:rPr>
              <w:lang w:val="en-US"/>
            </w:rPr>
          </w:rPrChange>
        </w:rPr>
        <w:t>Nested selects</w:t>
      </w:r>
      <w:r w:rsidR="00FC07C9" w:rsidRPr="00F73B58">
        <w:rPr>
          <w:sz w:val="24"/>
          <w:szCs w:val="24"/>
          <w:lang w:val="en-US"/>
          <w:rPrChange w:id="1276" w:author="intesar haider" w:date="2017-08-21T22:08:00Z">
            <w:rPr>
              <w:lang w:val="en-US"/>
            </w:rPr>
          </w:rPrChange>
        </w:rPr>
        <w:t xml:space="preserve">, </w:t>
      </w:r>
      <w:r w:rsidR="00284661" w:rsidRPr="00F73B58">
        <w:rPr>
          <w:sz w:val="24"/>
          <w:szCs w:val="24"/>
          <w:lang w:val="en-US"/>
          <w:rPrChange w:id="1277" w:author="intesar haider" w:date="2017-08-21T22:08:00Z">
            <w:rPr>
              <w:lang w:val="en-US"/>
            </w:rPr>
          </w:rPrChange>
        </w:rPr>
        <w:t>set operations, etc. also need not be dealt with</w:t>
      </w:r>
      <w:r w:rsidR="00FC07C9" w:rsidRPr="00F73B58">
        <w:rPr>
          <w:sz w:val="24"/>
          <w:szCs w:val="24"/>
          <w:lang w:val="en-US"/>
          <w:rPrChange w:id="1278" w:author="intesar haider" w:date="2017-08-21T22:08:00Z">
            <w:rPr>
              <w:lang w:val="en-US"/>
            </w:rPr>
          </w:rPrChange>
        </w:rPr>
        <w:t xml:space="preserve">. </w:t>
      </w:r>
      <w:r w:rsidR="00284661" w:rsidRPr="00F73B58">
        <w:rPr>
          <w:sz w:val="24"/>
          <w:szCs w:val="24"/>
          <w:lang w:val="en-US"/>
          <w:rPrChange w:id="1279" w:author="intesar haider" w:date="2017-08-21T22:08:00Z">
            <w:rPr>
              <w:lang w:val="en-US"/>
            </w:rPr>
          </w:rPrChange>
        </w:rPr>
        <w:t>Just focus on a clever implementation of the Join operation on two partitioned tables</w:t>
      </w:r>
    </w:p>
    <w:p w14:paraId="2C8B2F52" w14:textId="40145ABF" w:rsidR="00DC2617" w:rsidRPr="00F73B58" w:rsidRDefault="0066349A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280" w:author="Prof. Dr. Peter Peinl" w:date="2017-08-20T08:34:00Z"/>
          <w:sz w:val="24"/>
          <w:szCs w:val="24"/>
          <w:lang w:val="en-US"/>
          <w:rPrChange w:id="1281" w:author="intesar haider" w:date="2017-08-21T22:08:00Z">
            <w:rPr>
              <w:ins w:id="1282" w:author="Prof. Dr. Peter Peinl" w:date="2017-08-20T08:34:00Z"/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283" w:author="intesar haider" w:date="2017-08-21T22:08:00Z">
            <w:rPr>
              <w:lang w:val="en-US"/>
            </w:rPr>
          </w:rPrChange>
        </w:rPr>
        <w:t xml:space="preserve">The </w:t>
      </w:r>
      <w:r w:rsidR="000F6786" w:rsidRPr="00F73B58">
        <w:rPr>
          <w:sz w:val="24"/>
          <w:szCs w:val="24"/>
          <w:lang w:val="en-US"/>
          <w:rPrChange w:id="1284" w:author="intesar haider" w:date="2017-08-21T22:08:00Z">
            <w:rPr>
              <w:lang w:val="en-US"/>
            </w:rPr>
          </w:rPrChange>
        </w:rPr>
        <w:t>WHERE</w:t>
      </w:r>
      <w:r w:rsidRPr="00F73B58">
        <w:rPr>
          <w:sz w:val="24"/>
          <w:szCs w:val="24"/>
          <w:lang w:val="en-US"/>
          <w:rPrChange w:id="1285" w:author="intesar haider" w:date="2017-08-21T22:08:00Z">
            <w:rPr>
              <w:lang w:val="en-US"/>
            </w:rPr>
          </w:rPrChange>
        </w:rPr>
        <w:t xml:space="preserve"> clause</w:t>
      </w:r>
      <w:r w:rsidR="000F6786" w:rsidRPr="00F73B58">
        <w:rPr>
          <w:sz w:val="24"/>
          <w:szCs w:val="24"/>
          <w:lang w:val="en-US"/>
          <w:rPrChange w:id="128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287" w:author="intesar haider" w:date="2017-08-21T22:08:00Z">
            <w:rPr>
              <w:lang w:val="en-US"/>
            </w:rPr>
          </w:rPrChange>
        </w:rPr>
        <w:t xml:space="preserve">of a </w:t>
      </w:r>
      <w:r w:rsidR="000F6786" w:rsidRPr="00F73B58">
        <w:rPr>
          <w:sz w:val="24"/>
          <w:szCs w:val="24"/>
          <w:lang w:val="en-US"/>
          <w:rPrChange w:id="1288" w:author="intesar haider" w:date="2017-08-21T22:08:00Z">
            <w:rPr>
              <w:lang w:val="en-US"/>
            </w:rPr>
          </w:rPrChange>
        </w:rPr>
        <w:t>SELECT</w:t>
      </w:r>
      <w:r w:rsidRPr="00F73B58">
        <w:rPr>
          <w:sz w:val="24"/>
          <w:szCs w:val="24"/>
          <w:lang w:val="en-US"/>
          <w:rPrChange w:id="1289" w:author="intesar haider" w:date="2017-08-21T22:08:00Z">
            <w:rPr>
              <w:lang w:val="en-US"/>
            </w:rPr>
          </w:rPrChange>
        </w:rPr>
        <w:t xml:space="preserve"> statement</w:t>
      </w:r>
      <w:r w:rsidR="000F6786" w:rsidRPr="00F73B58">
        <w:rPr>
          <w:sz w:val="24"/>
          <w:szCs w:val="24"/>
          <w:lang w:val="en-US"/>
          <w:rPrChange w:id="1290" w:author="intesar haider" w:date="2017-08-21T22:08:00Z">
            <w:rPr>
              <w:lang w:val="en-US"/>
            </w:rPr>
          </w:rPrChange>
        </w:rPr>
        <w:t xml:space="preserve">, </w:t>
      </w:r>
      <w:r w:rsidR="00105C24" w:rsidRPr="00F73B58">
        <w:rPr>
          <w:sz w:val="24"/>
          <w:szCs w:val="24"/>
          <w:lang w:val="en-US"/>
          <w:rPrChange w:id="1291" w:author="intesar haider" w:date="2017-08-21T22:08:00Z">
            <w:rPr>
              <w:lang w:val="en-US"/>
            </w:rPr>
          </w:rPrChange>
        </w:rPr>
        <w:t xml:space="preserve">by which two tables are joined will therefore be limited to the following cases. The keyword </w:t>
      </w:r>
      <w:r w:rsidR="000F6786" w:rsidRPr="00F73B58">
        <w:rPr>
          <w:sz w:val="24"/>
          <w:szCs w:val="24"/>
          <w:lang w:val="en-US"/>
          <w:rPrChange w:id="1292" w:author="intesar haider" w:date="2017-08-21T22:08:00Z">
            <w:rPr>
              <w:lang w:val="en-US"/>
            </w:rPr>
          </w:rPrChange>
        </w:rPr>
        <w:t xml:space="preserve">WHERE </w:t>
      </w:r>
      <w:r w:rsidR="00105C24" w:rsidRPr="00F73B58">
        <w:rPr>
          <w:sz w:val="24"/>
          <w:szCs w:val="24"/>
          <w:lang w:val="en-US"/>
          <w:rPrChange w:id="1293" w:author="intesar haider" w:date="2017-08-21T22:08:00Z">
            <w:rPr>
              <w:lang w:val="en-US"/>
            </w:rPr>
          </w:rPrChange>
        </w:rPr>
        <w:t>will be followed by the JOIN condition in parentheses</w:t>
      </w:r>
      <w:r w:rsidR="000F6786" w:rsidRPr="00F73B58">
        <w:rPr>
          <w:sz w:val="24"/>
          <w:szCs w:val="24"/>
          <w:lang w:val="en-US"/>
          <w:rPrChange w:id="1294" w:author="intesar haider" w:date="2017-08-21T22:08:00Z">
            <w:rPr>
              <w:lang w:val="en-US"/>
            </w:rPr>
          </w:rPrChange>
        </w:rPr>
        <w:t xml:space="preserve">. </w:t>
      </w:r>
      <w:r w:rsidR="003D2ECC" w:rsidRPr="00F73B58">
        <w:rPr>
          <w:sz w:val="24"/>
          <w:szCs w:val="24"/>
          <w:lang w:val="en-US"/>
          <w:rPrChange w:id="1295" w:author="intesar haider" w:date="2017-08-21T22:08:00Z">
            <w:rPr>
              <w:lang w:val="en-US"/>
            </w:rPr>
          </w:rPrChange>
        </w:rPr>
        <w:t>Sometimes</w:t>
      </w:r>
      <w:r w:rsidR="00105C24" w:rsidRPr="00F73B58">
        <w:rPr>
          <w:sz w:val="24"/>
          <w:szCs w:val="24"/>
          <w:lang w:val="en-US"/>
          <w:rPrChange w:id="1296" w:author="intesar haider" w:date="2017-08-21T22:08:00Z">
            <w:rPr>
              <w:lang w:val="en-US"/>
            </w:rPr>
          </w:rPrChange>
        </w:rPr>
        <w:t xml:space="preserve"> </w:t>
      </w:r>
      <w:r w:rsidR="003D2ECC" w:rsidRPr="00F73B58">
        <w:rPr>
          <w:sz w:val="24"/>
          <w:szCs w:val="24"/>
          <w:lang w:val="en-US"/>
          <w:rPrChange w:id="1297" w:author="intesar haider" w:date="2017-08-21T22:08:00Z">
            <w:rPr>
              <w:lang w:val="en-US"/>
            </w:rPr>
          </w:rPrChange>
        </w:rPr>
        <w:t xml:space="preserve">the SELECT statement will have one additional non-join conditions on </w:t>
      </w:r>
      <w:r w:rsidR="00105C24" w:rsidRPr="00F73B58">
        <w:rPr>
          <w:sz w:val="24"/>
          <w:szCs w:val="24"/>
          <w:lang w:val="en-US"/>
          <w:rPrChange w:id="1298" w:author="intesar haider" w:date="2017-08-21T22:08:00Z">
            <w:rPr>
              <w:lang w:val="en-US"/>
            </w:rPr>
          </w:rPrChange>
        </w:rPr>
        <w:t>one or both</w:t>
      </w:r>
      <w:r w:rsidR="000F6786" w:rsidRPr="00F73B58">
        <w:rPr>
          <w:sz w:val="24"/>
          <w:szCs w:val="24"/>
          <w:lang w:val="en-US"/>
          <w:rPrChange w:id="1299" w:author="intesar haider" w:date="2017-08-21T22:08:00Z">
            <w:rPr>
              <w:lang w:val="en-US"/>
            </w:rPr>
          </w:rPrChange>
        </w:rPr>
        <w:t xml:space="preserve"> </w:t>
      </w:r>
      <w:r w:rsidR="00105C24" w:rsidRPr="00F73B58">
        <w:rPr>
          <w:sz w:val="24"/>
          <w:szCs w:val="24"/>
          <w:lang w:val="en-US"/>
          <w:rPrChange w:id="1300" w:author="intesar haider" w:date="2017-08-21T22:08:00Z">
            <w:rPr>
              <w:lang w:val="en-US"/>
            </w:rPr>
          </w:rPrChange>
        </w:rPr>
        <w:t>tables</w:t>
      </w:r>
      <w:r w:rsidR="000F6786" w:rsidRPr="00F73B58">
        <w:rPr>
          <w:sz w:val="24"/>
          <w:szCs w:val="24"/>
          <w:lang w:val="en-US"/>
          <w:rPrChange w:id="1301" w:author="intesar haider" w:date="2017-08-21T22:08:00Z">
            <w:rPr>
              <w:lang w:val="en-US"/>
            </w:rPr>
          </w:rPrChange>
        </w:rPr>
        <w:t xml:space="preserve">. </w:t>
      </w:r>
      <w:r w:rsidR="00B82699" w:rsidRPr="00F73B58">
        <w:rPr>
          <w:sz w:val="24"/>
          <w:szCs w:val="24"/>
          <w:lang w:val="en-US"/>
          <w:rPrChange w:id="1302" w:author="intesar haider" w:date="2017-08-21T22:08:00Z">
            <w:rPr>
              <w:lang w:val="en-US"/>
            </w:rPr>
          </w:rPrChange>
        </w:rPr>
        <w:t>In this case the logical operator AND will always be used and the comparisons will be parenthesized</w:t>
      </w:r>
      <w:r w:rsidR="00DC2617" w:rsidRPr="00F73B58">
        <w:rPr>
          <w:sz w:val="24"/>
          <w:szCs w:val="24"/>
          <w:lang w:val="en-US"/>
          <w:rPrChange w:id="1303" w:author="intesar haider" w:date="2017-08-21T22:08:00Z">
            <w:rPr>
              <w:lang w:val="en-US"/>
            </w:rPr>
          </w:rPrChange>
        </w:rPr>
        <w:t>.</w:t>
      </w:r>
    </w:p>
    <w:p w14:paraId="5C7CE521" w14:textId="55F042D9" w:rsidR="00145EBB" w:rsidRPr="00F73B58" w:rsidRDefault="00E96231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304" w:author="intesar haider" w:date="2017-08-21T22:08:00Z">
            <w:rPr>
              <w:lang w:val="en-US"/>
            </w:rPr>
          </w:rPrChange>
        </w:rPr>
      </w:pPr>
      <w:ins w:id="1305" w:author="Prof. Dr. Peter Peinl" w:date="2017-08-20T08:35:00Z">
        <w:r w:rsidRPr="00F73B58">
          <w:rPr>
            <w:sz w:val="24"/>
            <w:szCs w:val="24"/>
            <w:lang w:val="en-US"/>
            <w:rPrChange w:id="1306" w:author="intesar haider" w:date="2017-08-21T22:08:00Z">
              <w:rPr>
                <w:lang w:val="en-US"/>
              </w:rPr>
            </w:rPrChange>
          </w:rPr>
          <w:t>Furthermore a SELECT statement counting the number of rows in a table needs to be supported</w:t>
        </w:r>
      </w:ins>
    </w:p>
    <w:p w14:paraId="72A33A39" w14:textId="77777777" w:rsidR="00DC2617" w:rsidRPr="00F73B58" w:rsidRDefault="00DC2617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07" w:author="intesar haider" w:date="2017-08-21T22:08:00Z">
            <w:rPr>
              <w:lang w:val="en-US"/>
            </w:rPr>
          </w:rPrChange>
        </w:rPr>
      </w:pPr>
    </w:p>
    <w:p w14:paraId="7AFD89F3" w14:textId="036876BD" w:rsidR="000F6786" w:rsidRPr="00F73B58" w:rsidRDefault="00DC2617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0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09" w:author="intesar haider" w:date="2017-08-21T22:08:00Z">
            <w:rPr>
              <w:lang w:val="en-US"/>
            </w:rPr>
          </w:rPrChange>
        </w:rPr>
        <w:t xml:space="preserve">The following examples outline the types </w:t>
      </w:r>
      <w:r w:rsidR="00F517B1" w:rsidRPr="00F73B58">
        <w:rPr>
          <w:sz w:val="24"/>
          <w:szCs w:val="24"/>
          <w:lang w:val="en-US"/>
          <w:rPrChange w:id="1310" w:author="intesar haider" w:date="2017-08-21T22:08:00Z">
            <w:rPr>
              <w:lang w:val="en-US"/>
            </w:rPr>
          </w:rPrChange>
        </w:rPr>
        <w:t xml:space="preserve">of </w:t>
      </w:r>
      <w:r w:rsidRPr="00F73B58">
        <w:rPr>
          <w:sz w:val="24"/>
          <w:szCs w:val="24"/>
          <w:lang w:val="en-US"/>
          <w:rPrChange w:id="1311" w:author="intesar haider" w:date="2017-08-21T22:08:00Z">
            <w:rPr>
              <w:lang w:val="en-US"/>
            </w:rPr>
          </w:rPrChange>
        </w:rPr>
        <w:t xml:space="preserve">statements </w:t>
      </w:r>
      <w:r w:rsidR="009C1264" w:rsidRPr="00F73B58">
        <w:rPr>
          <w:sz w:val="24"/>
          <w:szCs w:val="24"/>
          <w:lang w:val="en-US"/>
          <w:rPrChange w:id="1312" w:author="intesar haider" w:date="2017-08-21T22:08:00Z">
            <w:rPr>
              <w:lang w:val="en-US"/>
            </w:rPr>
          </w:rPrChange>
        </w:rPr>
        <w:t xml:space="preserve">that </w:t>
      </w:r>
      <w:r w:rsidRPr="00F73B58">
        <w:rPr>
          <w:sz w:val="24"/>
          <w:szCs w:val="24"/>
          <w:lang w:val="en-US"/>
          <w:rPrChange w:id="1313" w:author="intesar haider" w:date="2017-08-21T22:08:00Z">
            <w:rPr>
              <w:lang w:val="en-US"/>
            </w:rPr>
          </w:rPrChange>
        </w:rPr>
        <w:t>your federation layer</w:t>
      </w:r>
      <w:r w:rsidR="009C1264" w:rsidRPr="00F73B58">
        <w:rPr>
          <w:sz w:val="24"/>
          <w:szCs w:val="24"/>
          <w:lang w:val="en-US"/>
          <w:rPrChange w:id="1314" w:author="intesar haider" w:date="2017-08-21T22:08:00Z">
            <w:rPr>
              <w:lang w:val="en-US"/>
            </w:rPr>
          </w:rPrChange>
        </w:rPr>
        <w:t xml:space="preserve"> should be able to execute</w:t>
      </w:r>
      <w:r w:rsidRPr="00F73B58">
        <w:rPr>
          <w:sz w:val="24"/>
          <w:szCs w:val="24"/>
          <w:lang w:val="en-US"/>
          <w:rPrChange w:id="1315" w:author="intesar haider" w:date="2017-08-21T22:08:00Z">
            <w:rPr>
              <w:lang w:val="en-US"/>
            </w:rPr>
          </w:rPrChange>
        </w:rPr>
        <w:t>.</w:t>
      </w:r>
    </w:p>
    <w:p w14:paraId="6BA2292F" w14:textId="77777777" w:rsidR="005C4D2A" w:rsidRPr="00F73B58" w:rsidRDefault="005C4D2A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16" w:author="intesar haider" w:date="2017-08-21T22:08:00Z">
            <w:rPr>
              <w:lang w:val="en-US"/>
            </w:rPr>
          </w:rPrChange>
        </w:rPr>
      </w:pPr>
    </w:p>
    <w:p w14:paraId="5CD21BF2" w14:textId="35CF0C01" w:rsidR="00E96231" w:rsidRPr="00F73B58" w:rsidRDefault="00E96231" w:rsidP="00E96231">
      <w:pPr>
        <w:tabs>
          <w:tab w:val="left" w:pos="-1620"/>
          <w:tab w:val="left" w:pos="780"/>
        </w:tabs>
        <w:ind w:left="360"/>
        <w:jc w:val="both"/>
        <w:rPr>
          <w:ins w:id="1317" w:author="Prof. Dr. Peter Peinl" w:date="2017-08-20T08:37:00Z"/>
          <w:sz w:val="24"/>
          <w:szCs w:val="24"/>
          <w:lang w:val="en-US"/>
          <w:rPrChange w:id="1318" w:author="intesar haider" w:date="2017-08-21T22:08:00Z">
            <w:rPr>
              <w:ins w:id="1319" w:author="Prof. Dr. Peter Peinl" w:date="2017-08-20T08:37:00Z"/>
              <w:lang w:val="en-US"/>
            </w:rPr>
          </w:rPrChange>
        </w:rPr>
      </w:pPr>
      <w:ins w:id="1320" w:author="Prof. Dr. Peter Peinl" w:date="2017-08-20T08:36:00Z">
        <w:r w:rsidRPr="00F73B58">
          <w:rPr>
            <w:sz w:val="24"/>
            <w:szCs w:val="24"/>
            <w:lang w:val="en-US"/>
            <w:rPrChange w:id="1321" w:author="intesar haider" w:date="2017-08-21T22:08:00Z">
              <w:rPr>
                <w:lang w:val="en-US"/>
              </w:rPr>
            </w:rPrChange>
          </w:rPr>
          <w:t xml:space="preserve">SELECT count </w:t>
        </w:r>
      </w:ins>
      <w:ins w:id="1322" w:author="Prof. Dr. Peter Peinl" w:date="2017-08-20T08:37:00Z">
        <w:r w:rsidRPr="00F73B58">
          <w:rPr>
            <w:sz w:val="24"/>
            <w:szCs w:val="24"/>
            <w:lang w:val="en-US"/>
            <w:rPrChange w:id="1323" w:author="intesar haider" w:date="2017-08-21T22:08:00Z">
              <w:rPr>
                <w:lang w:val="en-US"/>
              </w:rPr>
            </w:rPrChange>
          </w:rPr>
          <w:t>all table</w:t>
        </w:r>
      </w:ins>
    </w:p>
    <w:p w14:paraId="7D4160E9" w14:textId="215567E0" w:rsidR="00E96231" w:rsidRPr="00F73B58" w:rsidRDefault="00E96231">
      <w:pPr>
        <w:pStyle w:val="ListParagraph"/>
        <w:numPr>
          <w:ilvl w:val="0"/>
          <w:numId w:val="23"/>
        </w:numPr>
        <w:tabs>
          <w:tab w:val="left" w:pos="-1620"/>
          <w:tab w:val="left" w:pos="780"/>
        </w:tabs>
        <w:jc w:val="both"/>
        <w:rPr>
          <w:ins w:id="1324" w:author="Prof. Dr. Peter Peinl" w:date="2017-08-20T08:36:00Z"/>
          <w:sz w:val="24"/>
          <w:szCs w:val="24"/>
          <w:lang w:val="en-US"/>
          <w:rPrChange w:id="1325" w:author="intesar haider" w:date="2017-08-21T22:08:00Z">
            <w:rPr>
              <w:ins w:id="1326" w:author="Prof. Dr. Peter Peinl" w:date="2017-08-20T08:36:00Z"/>
              <w:lang w:val="en-US"/>
            </w:rPr>
          </w:rPrChange>
        </w:rPr>
        <w:pPrChange w:id="1327" w:author="Prof. Dr. Peter Peinl" w:date="2017-08-20T08:37:00Z">
          <w:pPr>
            <w:tabs>
              <w:tab w:val="left" w:pos="-1620"/>
              <w:tab w:val="left" w:pos="780"/>
            </w:tabs>
            <w:ind w:left="360"/>
            <w:jc w:val="both"/>
          </w:pPr>
        </w:pPrChange>
      </w:pPr>
      <w:ins w:id="1328" w:author="Prof. Dr. Peter Peinl" w:date="2017-08-20T08:37:00Z">
        <w:r w:rsidRPr="00F73B58">
          <w:rPr>
            <w:sz w:val="24"/>
            <w:szCs w:val="24"/>
            <w:lang w:val="en-US"/>
            <w:rPrChange w:id="1329" w:author="intesar haider" w:date="2017-08-21T22:08:00Z">
              <w:rPr>
                <w:lang w:val="en-US"/>
              </w:rPr>
            </w:rPrChange>
          </w:rPr>
          <w:t>SELECT COUNT(*) FROM R</w:t>
        </w:r>
      </w:ins>
    </w:p>
    <w:p w14:paraId="502FC1EE" w14:textId="77777777" w:rsidR="00E96231" w:rsidRPr="00F73B58" w:rsidRDefault="00E96231" w:rsidP="00DC2617">
      <w:pPr>
        <w:tabs>
          <w:tab w:val="left" w:pos="-1620"/>
          <w:tab w:val="left" w:pos="780"/>
        </w:tabs>
        <w:ind w:left="360"/>
        <w:jc w:val="both"/>
        <w:rPr>
          <w:ins w:id="1330" w:author="Prof. Dr. Peter Peinl" w:date="2017-08-20T08:36:00Z"/>
          <w:sz w:val="24"/>
          <w:szCs w:val="24"/>
          <w:lang w:val="en-US"/>
          <w:rPrChange w:id="1331" w:author="intesar haider" w:date="2017-08-21T22:08:00Z">
            <w:rPr>
              <w:ins w:id="1332" w:author="Prof. Dr. Peter Peinl" w:date="2017-08-20T08:36:00Z"/>
              <w:lang w:val="en-US"/>
            </w:rPr>
          </w:rPrChange>
        </w:rPr>
      </w:pPr>
    </w:p>
    <w:p w14:paraId="4712DE4B" w14:textId="77777777" w:rsidR="00DC2617" w:rsidRPr="00F73B58" w:rsidRDefault="00DC2617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3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34" w:author="intesar haider" w:date="2017-08-21T22:08:00Z">
            <w:rPr>
              <w:lang w:val="en-US"/>
            </w:rPr>
          </w:rPrChange>
        </w:rPr>
        <w:t xml:space="preserve">SELECT </w:t>
      </w:r>
      <w:r w:rsidR="005C4D2A" w:rsidRPr="00F73B58">
        <w:rPr>
          <w:sz w:val="24"/>
          <w:szCs w:val="24"/>
          <w:lang w:val="en-US"/>
          <w:rPrChange w:id="1335" w:author="intesar haider" w:date="2017-08-21T22:08:00Z">
            <w:rPr>
              <w:lang w:val="en-US"/>
            </w:rPr>
          </w:rPrChange>
        </w:rPr>
        <w:t>without Join</w:t>
      </w:r>
    </w:p>
    <w:p w14:paraId="39E6C494" w14:textId="77777777" w:rsidR="005C4D2A" w:rsidRPr="00F73B58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rPrChange w:id="1336" w:author="intesar haider" w:date="2017-08-21T22:08:00Z">
            <w:rPr/>
          </w:rPrChange>
        </w:rPr>
      </w:pPr>
      <w:r w:rsidRPr="00F73B58">
        <w:rPr>
          <w:sz w:val="24"/>
          <w:szCs w:val="24"/>
          <w:rPrChange w:id="1337" w:author="intesar haider" w:date="2017-08-21T22:08:00Z">
            <w:rPr/>
          </w:rPrChange>
        </w:rPr>
        <w:t>WHERE (R.A = R.C)</w:t>
      </w:r>
    </w:p>
    <w:p w14:paraId="651039BB" w14:textId="18B6EDAB" w:rsidR="005C4D2A" w:rsidRPr="00F73B58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338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339" w:author="intesar haider" w:date="2017-08-21T22:08:00Z">
            <w:rPr>
              <w:lang w:val="en-GB"/>
            </w:rPr>
          </w:rPrChange>
        </w:rPr>
        <w:t>WHERE (R.A</w:t>
      </w:r>
      <w:r w:rsidR="006973BB" w:rsidRPr="00F73B58">
        <w:rPr>
          <w:sz w:val="24"/>
          <w:szCs w:val="24"/>
          <w:lang w:val="en-GB"/>
          <w:rPrChange w:id="1340" w:author="intesar haider" w:date="2017-08-21T22:08:00Z">
            <w:rPr>
              <w:lang w:val="en-GB"/>
            </w:rPr>
          </w:rPrChange>
        </w:rPr>
        <w:t xml:space="preserve"> = </w:t>
      </w:r>
      <w:r w:rsidRPr="00F73B58">
        <w:rPr>
          <w:sz w:val="24"/>
          <w:szCs w:val="24"/>
          <w:lang w:val="en-GB"/>
          <w:rPrChange w:id="1341" w:author="intesar haider" w:date="2017-08-21T22:08:00Z">
            <w:rPr>
              <w:lang w:val="en-GB"/>
            </w:rPr>
          </w:rPrChange>
        </w:rPr>
        <w:t>10) AND (R.D = ’Kunz’)</w:t>
      </w:r>
    </w:p>
    <w:p w14:paraId="3A839E37" w14:textId="792B18C8" w:rsidR="005C4D2A" w:rsidRPr="00F73B58" w:rsidRDefault="005C4D2A" w:rsidP="005C4D2A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342" w:author="intesar haider" w:date="2017-08-21T22:08:00Z">
            <w:rPr>
              <w:lang w:val="en-GB"/>
            </w:rPr>
          </w:rPrChange>
        </w:rPr>
      </w:pPr>
      <w:commentRangeStart w:id="1343"/>
      <w:r w:rsidRPr="00F73B58">
        <w:rPr>
          <w:sz w:val="24"/>
          <w:szCs w:val="24"/>
          <w:lang w:val="en-GB"/>
          <w:rPrChange w:id="1344" w:author="intesar haider" w:date="2017-08-21T22:08:00Z">
            <w:rPr>
              <w:lang w:val="en-GB"/>
            </w:rPr>
          </w:rPrChange>
        </w:rPr>
        <w:t>WHERE</w:t>
      </w:r>
      <w:commentRangeEnd w:id="1343"/>
      <w:r w:rsidR="008B715F" w:rsidRPr="00F73B58">
        <w:rPr>
          <w:rStyle w:val="CommentReference"/>
          <w:sz w:val="24"/>
          <w:szCs w:val="24"/>
          <w:rPrChange w:id="1345" w:author="intesar haider" w:date="2017-08-21T22:08:00Z">
            <w:rPr>
              <w:rStyle w:val="CommentReference"/>
            </w:rPr>
          </w:rPrChange>
        </w:rPr>
        <w:commentReference w:id="1343"/>
      </w:r>
      <w:r w:rsidRPr="00F73B58">
        <w:rPr>
          <w:sz w:val="24"/>
          <w:szCs w:val="24"/>
          <w:lang w:val="en-GB"/>
          <w:rPrChange w:id="1346" w:author="intesar haider" w:date="2017-08-21T22:08:00Z">
            <w:rPr>
              <w:lang w:val="en-GB"/>
            </w:rPr>
          </w:rPrChange>
        </w:rPr>
        <w:t xml:space="preserve"> (S.D = ’Kunz’</w:t>
      </w:r>
      <w:ins w:id="1347" w:author="Prof. Dr. Peter Peinl" w:date="2017-08-19T17:21:00Z">
        <w:r w:rsidR="00507AB0" w:rsidRPr="00F73B58">
          <w:rPr>
            <w:sz w:val="24"/>
            <w:szCs w:val="24"/>
            <w:lang w:val="en-GB"/>
            <w:rPrChange w:id="1348" w:author="intesar haider" w:date="2017-08-21T22:08:00Z">
              <w:rPr>
                <w:lang w:val="en-GB"/>
              </w:rPr>
            </w:rPrChange>
          </w:rPr>
          <w:t>)</w:t>
        </w:r>
      </w:ins>
      <w:r w:rsidRPr="00F73B58">
        <w:rPr>
          <w:sz w:val="24"/>
          <w:szCs w:val="24"/>
          <w:lang w:val="en-GB"/>
          <w:rPrChange w:id="1349" w:author="intesar haider" w:date="2017-08-21T22:08:00Z">
            <w:rPr>
              <w:lang w:val="en-GB"/>
            </w:rPr>
          </w:rPrChange>
        </w:rPr>
        <w:t xml:space="preserve"> OR </w:t>
      </w:r>
      <w:ins w:id="1350" w:author="Prof. Dr. Peter Peinl" w:date="2017-08-19T17:21:00Z">
        <w:r w:rsidR="00507AB0" w:rsidRPr="00F73B58">
          <w:rPr>
            <w:sz w:val="24"/>
            <w:szCs w:val="24"/>
            <w:lang w:val="en-GB"/>
            <w:rPrChange w:id="1351" w:author="intesar haider" w:date="2017-08-21T22:08:00Z">
              <w:rPr>
                <w:lang w:val="en-GB"/>
              </w:rPr>
            </w:rPrChange>
          </w:rPr>
          <w:t>(</w:t>
        </w:r>
      </w:ins>
      <w:r w:rsidRPr="00F73B58">
        <w:rPr>
          <w:sz w:val="24"/>
          <w:szCs w:val="24"/>
          <w:lang w:val="en-GB"/>
          <w:rPrChange w:id="1352" w:author="intesar haider" w:date="2017-08-21T22:08:00Z">
            <w:rPr>
              <w:lang w:val="en-GB"/>
            </w:rPr>
          </w:rPrChange>
        </w:rPr>
        <w:t>S.E = 100)</w:t>
      </w:r>
    </w:p>
    <w:p w14:paraId="6659714E" w14:textId="77777777" w:rsidR="00DC2617" w:rsidRPr="00F73B58" w:rsidRDefault="00DC2617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353" w:author="intesar haider" w:date="2017-08-21T22:08:00Z">
            <w:rPr>
              <w:lang w:val="en-GB"/>
            </w:rPr>
          </w:rPrChange>
        </w:rPr>
      </w:pPr>
    </w:p>
    <w:p w14:paraId="21069DF8" w14:textId="15E6F93B" w:rsidR="00FB2AA2" w:rsidRPr="00F73B58" w:rsidRDefault="00FB2AA2" w:rsidP="00FB2AA2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5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55" w:author="intesar haider" w:date="2017-08-21T22:08:00Z">
            <w:rPr>
              <w:lang w:val="en-US"/>
            </w:rPr>
          </w:rPrChange>
        </w:rPr>
        <w:t>SELECT with Join only</w:t>
      </w:r>
    </w:p>
    <w:p w14:paraId="264CC4C6" w14:textId="77777777" w:rsidR="00FB2AA2" w:rsidRPr="00F73B58" w:rsidRDefault="00FB2AA2" w:rsidP="00FB2AA2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rPrChange w:id="1356" w:author="intesar haider" w:date="2017-08-21T22:08:00Z">
            <w:rPr/>
          </w:rPrChange>
        </w:rPr>
      </w:pPr>
      <w:r w:rsidRPr="00F73B58">
        <w:rPr>
          <w:sz w:val="24"/>
          <w:szCs w:val="24"/>
          <w:rPrChange w:id="1357" w:author="intesar haider" w:date="2017-08-21T22:08:00Z">
            <w:rPr/>
          </w:rPrChange>
        </w:rPr>
        <w:t>WHERE (R.A &gt;= S.C)</w:t>
      </w:r>
    </w:p>
    <w:p w14:paraId="1447573D" w14:textId="5D387FF7" w:rsidR="00FB2AA2" w:rsidRPr="00F73B58" w:rsidRDefault="00FB2AA2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rPrChange w:id="1358" w:author="intesar haider" w:date="2017-08-21T22:08:00Z">
            <w:rPr/>
          </w:rPrChange>
        </w:rPr>
      </w:pPr>
      <w:r w:rsidRPr="00F73B58">
        <w:rPr>
          <w:sz w:val="24"/>
          <w:szCs w:val="24"/>
          <w:rPrChange w:id="1359" w:author="intesar haider" w:date="2017-08-21T22:08:00Z">
            <w:rPr/>
          </w:rPrChange>
        </w:rPr>
        <w:t>WHERE (R.D = S.E)</w:t>
      </w:r>
    </w:p>
    <w:p w14:paraId="30DD7FD7" w14:textId="77777777" w:rsidR="00FB2AA2" w:rsidRPr="00F73B58" w:rsidRDefault="00FB2AA2" w:rsidP="00DC2617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360" w:author="intesar haider" w:date="2017-08-21T22:08:00Z">
            <w:rPr>
              <w:lang w:val="en-GB"/>
            </w:rPr>
          </w:rPrChange>
        </w:rPr>
      </w:pPr>
    </w:p>
    <w:p w14:paraId="105CA890" w14:textId="5B91FF98" w:rsidR="005C4D2A" w:rsidRPr="00F73B58" w:rsidRDefault="005C4D2A" w:rsidP="005C4D2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6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62" w:author="intesar haider" w:date="2017-08-21T22:08:00Z">
            <w:rPr>
              <w:lang w:val="en-US"/>
            </w:rPr>
          </w:rPrChange>
        </w:rPr>
        <w:t>SELECT with Join</w:t>
      </w:r>
      <w:r w:rsidR="00FB2AA2" w:rsidRPr="00F73B58">
        <w:rPr>
          <w:sz w:val="24"/>
          <w:szCs w:val="24"/>
          <w:lang w:val="en-US"/>
          <w:rPrChange w:id="1363" w:author="intesar haider" w:date="2017-08-21T22:08:00Z">
            <w:rPr>
              <w:lang w:val="en-US"/>
            </w:rPr>
          </w:rPrChange>
        </w:rPr>
        <w:t xml:space="preserve"> and Non-Join conditions</w:t>
      </w:r>
    </w:p>
    <w:p w14:paraId="25866ED7" w14:textId="77777777" w:rsidR="00460EFB" w:rsidRPr="00F73B58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364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365" w:author="intesar haider" w:date="2017-08-21T22:08:00Z">
            <w:rPr>
              <w:lang w:val="en-GB"/>
            </w:rPr>
          </w:rPrChange>
        </w:rPr>
        <w:t>WHERE (R.A &gt;= S.C) AND (S.D = ’Kunz’)</w:t>
      </w:r>
    </w:p>
    <w:p w14:paraId="31570686" w14:textId="4370D569" w:rsidR="00460EFB" w:rsidRPr="00F73B58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366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367" w:author="intesar haider" w:date="2017-08-21T22:08:00Z">
            <w:rPr>
              <w:lang w:val="en-GB"/>
            </w:rPr>
          </w:rPrChange>
        </w:rPr>
        <w:t>WHERE (R.A &gt;= S.C) AND (S.D = ’Kunz’</w:t>
      </w:r>
      <w:r w:rsidR="00A90C6A" w:rsidRPr="00F73B58">
        <w:rPr>
          <w:sz w:val="24"/>
          <w:szCs w:val="24"/>
          <w:lang w:val="en-GB"/>
          <w:rPrChange w:id="1368" w:author="intesar haider" w:date="2017-08-21T22:08:00Z">
            <w:rPr>
              <w:lang w:val="en-GB"/>
            </w:rPr>
          </w:rPrChange>
        </w:rPr>
        <w:t>)</w:t>
      </w:r>
      <w:r w:rsidRPr="00F73B58">
        <w:rPr>
          <w:sz w:val="24"/>
          <w:szCs w:val="24"/>
          <w:lang w:val="en-GB"/>
          <w:rPrChange w:id="1369" w:author="intesar haider" w:date="2017-08-21T22:08:00Z">
            <w:rPr>
              <w:lang w:val="en-GB"/>
            </w:rPr>
          </w:rPrChange>
        </w:rPr>
        <w:t xml:space="preserve"> AND </w:t>
      </w:r>
      <w:r w:rsidR="00A90C6A" w:rsidRPr="00F73B58">
        <w:rPr>
          <w:sz w:val="24"/>
          <w:szCs w:val="24"/>
          <w:lang w:val="en-GB"/>
          <w:rPrChange w:id="1370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371" w:author="intesar haider" w:date="2017-08-21T22:08:00Z">
            <w:rPr>
              <w:lang w:val="en-GB"/>
            </w:rPr>
          </w:rPrChange>
        </w:rPr>
        <w:t>R.E &gt; 100)</w:t>
      </w:r>
    </w:p>
    <w:p w14:paraId="72A2030A" w14:textId="62449205" w:rsidR="00460EFB" w:rsidRPr="00F73B58" w:rsidRDefault="00460EFB" w:rsidP="00460EFB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372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373" w:author="intesar haider" w:date="2017-08-21T22:08:00Z">
            <w:rPr>
              <w:lang w:val="en-GB"/>
            </w:rPr>
          </w:rPrChange>
        </w:rPr>
        <w:t>WHERE (R.A &gt;= S.C) AND (S.D = ’Kunz’</w:t>
      </w:r>
      <w:r w:rsidR="00A90C6A" w:rsidRPr="00F73B58">
        <w:rPr>
          <w:sz w:val="24"/>
          <w:szCs w:val="24"/>
          <w:lang w:val="en-GB"/>
          <w:rPrChange w:id="1374" w:author="intesar haider" w:date="2017-08-21T22:08:00Z">
            <w:rPr>
              <w:lang w:val="en-GB"/>
            </w:rPr>
          </w:rPrChange>
        </w:rPr>
        <w:t>)</w:t>
      </w:r>
      <w:r w:rsidRPr="00F73B58">
        <w:rPr>
          <w:sz w:val="24"/>
          <w:szCs w:val="24"/>
          <w:lang w:val="en-GB"/>
          <w:rPrChange w:id="1375" w:author="intesar haider" w:date="2017-08-21T22:08:00Z">
            <w:rPr>
              <w:lang w:val="en-GB"/>
            </w:rPr>
          </w:rPrChange>
        </w:rPr>
        <w:t xml:space="preserve"> OR </w:t>
      </w:r>
      <w:r w:rsidR="00A90C6A" w:rsidRPr="00F73B58">
        <w:rPr>
          <w:sz w:val="24"/>
          <w:szCs w:val="24"/>
          <w:lang w:val="en-GB"/>
          <w:rPrChange w:id="1376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377" w:author="intesar haider" w:date="2017-08-21T22:08:00Z">
            <w:rPr>
              <w:lang w:val="en-GB"/>
            </w:rPr>
          </w:rPrChange>
        </w:rPr>
        <w:t>R.E &gt; 100)</w:t>
      </w:r>
    </w:p>
    <w:p w14:paraId="5A7C1F44" w14:textId="2CA16730" w:rsidR="00A90C6A" w:rsidRPr="00F73B58" w:rsidRDefault="00460EFB" w:rsidP="007E6A1B">
      <w:pPr>
        <w:pStyle w:val="ListParagraph"/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378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379" w:author="intesar haider" w:date="2017-08-21T22:08:00Z">
            <w:rPr>
              <w:lang w:val="en-GB"/>
            </w:rPr>
          </w:rPrChange>
        </w:rPr>
        <w:t>WHERE (R.A &gt;= S.C) AND (S.D = ’Kunz’</w:t>
      </w:r>
      <w:r w:rsidR="00A90C6A" w:rsidRPr="00F73B58">
        <w:rPr>
          <w:sz w:val="24"/>
          <w:szCs w:val="24"/>
          <w:lang w:val="en-GB"/>
          <w:rPrChange w:id="1380" w:author="intesar haider" w:date="2017-08-21T22:08:00Z">
            <w:rPr>
              <w:lang w:val="en-GB"/>
            </w:rPr>
          </w:rPrChange>
        </w:rPr>
        <w:t>)</w:t>
      </w:r>
      <w:r w:rsidRPr="00F73B58">
        <w:rPr>
          <w:sz w:val="24"/>
          <w:szCs w:val="24"/>
          <w:lang w:val="en-GB"/>
          <w:rPrChange w:id="1381" w:author="intesar haider" w:date="2017-08-21T22:08:00Z">
            <w:rPr>
              <w:lang w:val="en-GB"/>
            </w:rPr>
          </w:rPrChange>
        </w:rPr>
        <w:t xml:space="preserve"> AND </w:t>
      </w:r>
      <w:r w:rsidR="00A90C6A" w:rsidRPr="00F73B58">
        <w:rPr>
          <w:sz w:val="24"/>
          <w:szCs w:val="24"/>
          <w:lang w:val="en-GB"/>
          <w:rPrChange w:id="1382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383" w:author="intesar haider" w:date="2017-08-21T22:08:00Z">
            <w:rPr>
              <w:lang w:val="en-GB"/>
            </w:rPr>
          </w:rPrChange>
        </w:rPr>
        <w:t>S.E &gt; 100)</w:t>
      </w:r>
      <w:r w:rsidR="00A90C6A" w:rsidRPr="00F73B58">
        <w:rPr>
          <w:sz w:val="24"/>
          <w:szCs w:val="24"/>
          <w:lang w:val="en-GB"/>
          <w:rPrChange w:id="1384" w:author="intesar haider" w:date="2017-08-21T22:08:00Z">
            <w:rPr>
              <w:lang w:val="en-GB"/>
            </w:rPr>
          </w:rPrChange>
        </w:rPr>
        <w:t xml:space="preserve"> </w:t>
      </w:r>
    </w:p>
    <w:p w14:paraId="10CC6D17" w14:textId="77777777" w:rsidR="001D3450" w:rsidRPr="00F73B58" w:rsidRDefault="001D3450" w:rsidP="00A90C6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85" w:author="intesar haider" w:date="2017-08-21T22:08:00Z">
            <w:rPr>
              <w:lang w:val="en-US"/>
            </w:rPr>
          </w:rPrChange>
        </w:rPr>
      </w:pPr>
    </w:p>
    <w:p w14:paraId="66C848E5" w14:textId="62210608" w:rsidR="00A90C6A" w:rsidRPr="00F73B58" w:rsidRDefault="00A90C6A" w:rsidP="00A90C6A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US"/>
          <w:rPrChange w:id="1386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387" w:author="intesar haider" w:date="2017-08-21T22:08:00Z">
            <w:rPr>
              <w:lang w:val="en-US"/>
            </w:rPr>
          </w:rPrChange>
        </w:rPr>
        <w:t xml:space="preserve">SELECT with </w:t>
      </w:r>
      <w:r w:rsidR="001D3450" w:rsidRPr="00F73B58">
        <w:rPr>
          <w:sz w:val="24"/>
          <w:szCs w:val="24"/>
          <w:lang w:val="en-US"/>
          <w:rPrChange w:id="1388" w:author="intesar haider" w:date="2017-08-21T22:08:00Z">
            <w:rPr>
              <w:lang w:val="en-US"/>
            </w:rPr>
          </w:rPrChange>
        </w:rPr>
        <w:t>Group</w:t>
      </w:r>
    </w:p>
    <w:p w14:paraId="2E46FDD6" w14:textId="7EA89AD8" w:rsidR="00A90C6A" w:rsidRPr="00F73B58" w:rsidRDefault="001D3450">
      <w:pPr>
        <w:numPr>
          <w:ilvl w:val="1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389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390" w:author="intesar haider" w:date="2017-08-21T22:08:00Z">
            <w:rPr>
              <w:lang w:val="en-GB"/>
            </w:rPr>
          </w:rPrChange>
        </w:rPr>
        <w:t>SELECT R.A, COUNT(*) FROM R GROUP BY R.A</w:t>
      </w:r>
    </w:p>
    <w:p w14:paraId="70E17F9F" w14:textId="77777777" w:rsidR="00144025" w:rsidRPr="00F73B58" w:rsidRDefault="00144025" w:rsidP="00144025">
      <w:pPr>
        <w:tabs>
          <w:tab w:val="left" w:pos="-1620"/>
          <w:tab w:val="left" w:pos="780"/>
        </w:tabs>
        <w:ind w:left="360"/>
        <w:jc w:val="both"/>
        <w:rPr>
          <w:sz w:val="24"/>
          <w:szCs w:val="24"/>
          <w:lang w:val="en-GB"/>
          <w:rPrChange w:id="1391" w:author="intesar haider" w:date="2017-08-21T22:08:00Z">
            <w:rPr>
              <w:lang w:val="en-GB"/>
            </w:rPr>
          </w:rPrChange>
        </w:rPr>
      </w:pPr>
    </w:p>
    <w:p w14:paraId="15E9ED00" w14:textId="45E7942F" w:rsidR="00144025" w:rsidRPr="00F73B58" w:rsidRDefault="008B36AE" w:rsidP="00FC07C9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392" w:author="intesar haider" w:date="2017-08-21T22:08:00Z">
            <w:rPr>
              <w:lang w:val="en-US"/>
            </w:rPr>
          </w:rPrChange>
        </w:rPr>
      </w:pPr>
      <w:commentRangeStart w:id="1393"/>
      <w:r w:rsidRPr="00F73B58">
        <w:rPr>
          <w:sz w:val="24"/>
          <w:szCs w:val="24"/>
          <w:lang w:val="en-US"/>
          <w:rPrChange w:id="1394" w:author="intesar haider" w:date="2017-08-21T22:08:00Z">
            <w:rPr>
              <w:lang w:val="en-US"/>
            </w:rPr>
          </w:rPrChange>
        </w:rPr>
        <w:t>GROUP</w:t>
      </w:r>
      <w:commentRangeEnd w:id="1393"/>
      <w:r w:rsidR="008B715F" w:rsidRPr="00F73B58">
        <w:rPr>
          <w:rStyle w:val="CommentReference"/>
          <w:sz w:val="24"/>
          <w:szCs w:val="24"/>
          <w:rPrChange w:id="1395" w:author="intesar haider" w:date="2017-08-21T22:08:00Z">
            <w:rPr>
              <w:rStyle w:val="CommentReference"/>
            </w:rPr>
          </w:rPrChange>
        </w:rPr>
        <w:commentReference w:id="1393"/>
      </w:r>
      <w:r w:rsidRPr="00F73B58">
        <w:rPr>
          <w:sz w:val="24"/>
          <w:szCs w:val="24"/>
          <w:lang w:val="en-US"/>
          <w:rPrChange w:id="1396" w:author="intesar haider" w:date="2017-08-21T22:08:00Z">
            <w:rPr>
              <w:lang w:val="en-US"/>
            </w:rPr>
          </w:rPrChange>
        </w:rPr>
        <w:t xml:space="preserve"> BY </w:t>
      </w:r>
      <w:r w:rsidR="00144025" w:rsidRPr="00F73B58">
        <w:rPr>
          <w:sz w:val="24"/>
          <w:szCs w:val="24"/>
          <w:lang w:val="en-US"/>
          <w:rPrChange w:id="1397" w:author="intesar haider" w:date="2017-08-21T22:08:00Z">
            <w:rPr>
              <w:lang w:val="en-US"/>
            </w:rPr>
          </w:rPrChange>
        </w:rPr>
        <w:t xml:space="preserve">only has to be supported if there is only one table in the </w:t>
      </w:r>
      <w:r w:rsidRPr="00F73B58">
        <w:rPr>
          <w:sz w:val="24"/>
          <w:szCs w:val="24"/>
          <w:lang w:val="en-US"/>
          <w:rPrChange w:id="1398" w:author="intesar haider" w:date="2017-08-21T22:08:00Z">
            <w:rPr>
              <w:lang w:val="en-US"/>
            </w:rPr>
          </w:rPrChange>
        </w:rPr>
        <w:t>FROM</w:t>
      </w:r>
      <w:r w:rsidR="00144025" w:rsidRPr="00F73B58">
        <w:rPr>
          <w:sz w:val="24"/>
          <w:szCs w:val="24"/>
          <w:lang w:val="en-US"/>
          <w:rPrChange w:id="1399" w:author="intesar haider" w:date="2017-08-21T22:08:00Z">
            <w:rPr>
              <w:lang w:val="en-US"/>
            </w:rPr>
          </w:rPrChange>
        </w:rPr>
        <w:t xml:space="preserve"> clause</w:t>
      </w:r>
      <w:r w:rsidRPr="00F73B58">
        <w:rPr>
          <w:sz w:val="24"/>
          <w:szCs w:val="24"/>
          <w:lang w:val="en-US"/>
          <w:rPrChange w:id="1400" w:author="intesar haider" w:date="2017-08-21T22:08:00Z">
            <w:rPr>
              <w:lang w:val="en-US"/>
            </w:rPr>
          </w:rPrChange>
        </w:rPr>
        <w:t xml:space="preserve">. </w:t>
      </w:r>
      <w:r w:rsidR="00144025" w:rsidRPr="00F73B58">
        <w:rPr>
          <w:sz w:val="24"/>
          <w:szCs w:val="24"/>
          <w:lang w:val="en-US"/>
          <w:rPrChange w:id="1401" w:author="intesar haider" w:date="2017-08-21T22:08:00Z">
            <w:rPr>
              <w:lang w:val="en-US"/>
            </w:rPr>
          </w:rPrChange>
        </w:rPr>
        <w:t>In this case there will be exactly be one grouping attribute</w:t>
      </w:r>
      <w:r w:rsidRPr="00F73B58">
        <w:rPr>
          <w:sz w:val="24"/>
          <w:szCs w:val="24"/>
          <w:lang w:val="en-US"/>
          <w:rPrChange w:id="1402" w:author="intesar haider" w:date="2017-08-21T22:08:00Z">
            <w:rPr>
              <w:lang w:val="en-US"/>
            </w:rPr>
          </w:rPrChange>
        </w:rPr>
        <w:t>.</w:t>
      </w:r>
      <w:r w:rsidR="000F6786" w:rsidRPr="00F73B58">
        <w:rPr>
          <w:sz w:val="24"/>
          <w:szCs w:val="24"/>
          <w:lang w:val="en-US"/>
          <w:rPrChange w:id="1403" w:author="intesar haider" w:date="2017-08-21T22:08:00Z">
            <w:rPr>
              <w:lang w:val="en-US"/>
            </w:rPr>
          </w:rPrChange>
        </w:rPr>
        <w:t xml:space="preserve"> </w:t>
      </w:r>
      <w:r w:rsidR="00144025" w:rsidRPr="00F73B58">
        <w:rPr>
          <w:sz w:val="24"/>
          <w:szCs w:val="24"/>
          <w:lang w:val="en-US"/>
          <w:rPrChange w:id="1404" w:author="intesar haider" w:date="2017-08-21T22:08:00Z">
            <w:rPr>
              <w:lang w:val="en-US"/>
            </w:rPr>
          </w:rPrChange>
        </w:rPr>
        <w:t xml:space="preserve">The </w:t>
      </w:r>
      <w:del w:id="1405" w:author="Prof. Dr. Peter Peinl" w:date="2017-08-19T17:52:00Z">
        <w:r w:rsidR="00144025" w:rsidRPr="00F73B58" w:rsidDel="002B67C9">
          <w:rPr>
            <w:sz w:val="24"/>
            <w:szCs w:val="24"/>
            <w:lang w:val="en-US"/>
            <w:rPrChange w:id="1406" w:author="intesar haider" w:date="2017-08-21T22:08:00Z">
              <w:rPr>
                <w:lang w:val="en-US"/>
              </w:rPr>
            </w:rPrChange>
          </w:rPr>
          <w:delText xml:space="preserve">only </w:delText>
        </w:r>
      </w:del>
      <w:ins w:id="1407" w:author="Prof. Dr. Peter Peinl" w:date="2017-08-19T17:52:00Z">
        <w:r w:rsidR="002B67C9" w:rsidRPr="00F73B58">
          <w:rPr>
            <w:sz w:val="24"/>
            <w:szCs w:val="24"/>
            <w:lang w:val="en-US"/>
            <w:rPrChange w:id="1408" w:author="intesar haider" w:date="2017-08-21T22:08:00Z">
              <w:rPr>
                <w:lang w:val="en-US"/>
              </w:rPr>
            </w:rPrChange>
          </w:rPr>
          <w:t xml:space="preserve">two </w:t>
        </w:r>
      </w:ins>
      <w:r w:rsidR="00144025" w:rsidRPr="00F73B58">
        <w:rPr>
          <w:sz w:val="24"/>
          <w:szCs w:val="24"/>
          <w:lang w:val="en-US"/>
          <w:rPrChange w:id="1409" w:author="intesar haider" w:date="2017-08-21T22:08:00Z">
            <w:rPr>
              <w:lang w:val="en-US"/>
            </w:rPr>
          </w:rPrChange>
        </w:rPr>
        <w:t>aggregate function</w:t>
      </w:r>
      <w:ins w:id="1410" w:author="Prof. Dr. Peter Peinl" w:date="2017-08-19T17:52:00Z">
        <w:r w:rsidR="002B67C9" w:rsidRPr="00F73B58">
          <w:rPr>
            <w:sz w:val="24"/>
            <w:szCs w:val="24"/>
            <w:lang w:val="en-US"/>
            <w:rPrChange w:id="1411" w:author="intesar haider" w:date="2017-08-21T22:08:00Z">
              <w:rPr>
                <w:lang w:val="en-US"/>
              </w:rPr>
            </w:rPrChange>
          </w:rPr>
          <w:t>s</w:t>
        </w:r>
      </w:ins>
      <w:r w:rsidR="00144025" w:rsidRPr="00F73B58">
        <w:rPr>
          <w:sz w:val="24"/>
          <w:szCs w:val="24"/>
          <w:lang w:val="en-US"/>
          <w:rPrChange w:id="1412" w:author="intesar haider" w:date="2017-08-21T22:08:00Z">
            <w:rPr>
              <w:lang w:val="en-US"/>
            </w:rPr>
          </w:rPrChange>
        </w:rPr>
        <w:t xml:space="preserve"> you need to supported </w:t>
      </w:r>
      <w:del w:id="1413" w:author="Prof. Dr. Peter Peinl" w:date="2017-08-19T17:52:00Z">
        <w:r w:rsidR="00144025" w:rsidRPr="00F73B58" w:rsidDel="002B67C9">
          <w:rPr>
            <w:sz w:val="24"/>
            <w:szCs w:val="24"/>
            <w:lang w:val="en-US"/>
            <w:rPrChange w:id="1414" w:author="intesar haider" w:date="2017-08-21T22:08:00Z">
              <w:rPr>
                <w:lang w:val="en-US"/>
              </w:rPr>
            </w:rPrChange>
          </w:rPr>
          <w:delText xml:space="preserve">is </w:delText>
        </w:r>
      </w:del>
      <w:ins w:id="1415" w:author="Prof. Dr. Peter Peinl" w:date="2017-08-19T17:52:00Z">
        <w:r w:rsidR="002B67C9" w:rsidRPr="00F73B58">
          <w:rPr>
            <w:sz w:val="24"/>
            <w:szCs w:val="24"/>
            <w:lang w:val="en-US"/>
            <w:rPrChange w:id="1416" w:author="intesar haider" w:date="2017-08-21T22:08:00Z">
              <w:rPr>
                <w:lang w:val="en-US"/>
              </w:rPr>
            </w:rPrChange>
          </w:rPr>
          <w:t xml:space="preserve">are </w:t>
        </w:r>
      </w:ins>
      <w:r w:rsidR="00144025" w:rsidRPr="00F73B58">
        <w:rPr>
          <w:sz w:val="24"/>
          <w:szCs w:val="24"/>
          <w:lang w:val="en-US"/>
          <w:rPrChange w:id="1417" w:author="intesar haider" w:date="2017-08-21T22:08:00Z">
            <w:rPr>
              <w:lang w:val="en-US"/>
            </w:rPr>
          </w:rPrChange>
        </w:rPr>
        <w:t>COUNT(*)</w:t>
      </w:r>
      <w:ins w:id="1418" w:author="Prof. Dr. Peter Peinl" w:date="2017-08-19T17:52:00Z">
        <w:r w:rsidR="002B67C9" w:rsidRPr="00F73B58">
          <w:rPr>
            <w:sz w:val="24"/>
            <w:szCs w:val="24"/>
            <w:lang w:val="en-US"/>
            <w:rPrChange w:id="1419" w:author="intesar haider" w:date="2017-08-21T22:08:00Z">
              <w:rPr>
                <w:lang w:val="en-US"/>
              </w:rPr>
            </w:rPrChange>
          </w:rPr>
          <w:t xml:space="preserve"> and SUM(</w:t>
        </w:r>
      </w:ins>
      <w:ins w:id="1420" w:author="Prof. Dr. Peter Peinl" w:date="2017-08-19T17:53:00Z">
        <w:r w:rsidR="002B67C9" w:rsidRPr="00F73B58">
          <w:rPr>
            <w:sz w:val="24"/>
            <w:szCs w:val="24"/>
            <w:lang w:val="en-US"/>
            <w:rPrChange w:id="1421" w:author="intesar haider" w:date="2017-08-21T22:08:00Z">
              <w:rPr>
                <w:lang w:val="en-US"/>
              </w:rPr>
            </w:rPrChange>
          </w:rPr>
          <w:t>attribute</w:t>
        </w:r>
      </w:ins>
      <w:ins w:id="1422" w:author="Prof. Dr. Peter Peinl" w:date="2017-08-19T17:52:00Z">
        <w:r w:rsidR="002B67C9" w:rsidRPr="00F73B58">
          <w:rPr>
            <w:sz w:val="24"/>
            <w:szCs w:val="24"/>
            <w:lang w:val="en-US"/>
            <w:rPrChange w:id="1423" w:author="intesar haider" w:date="2017-08-21T22:08:00Z">
              <w:rPr>
                <w:lang w:val="en-US"/>
              </w:rPr>
            </w:rPrChange>
          </w:rPr>
          <w:t>)</w:t>
        </w:r>
      </w:ins>
      <w:r w:rsidR="00144025" w:rsidRPr="00F73B58">
        <w:rPr>
          <w:sz w:val="24"/>
          <w:szCs w:val="24"/>
          <w:lang w:val="en-US"/>
          <w:rPrChange w:id="1424" w:author="intesar haider" w:date="2017-08-21T22:08:00Z">
            <w:rPr>
              <w:lang w:val="en-US"/>
            </w:rPr>
          </w:rPrChange>
        </w:rPr>
        <w:t>.</w:t>
      </w:r>
      <w:del w:id="1425" w:author="Prof. Dr. Peter Peinl" w:date="2017-08-19T17:34:00Z">
        <w:r w:rsidR="00144025" w:rsidRPr="00F73B58" w:rsidDel="00CE1565">
          <w:rPr>
            <w:sz w:val="24"/>
            <w:szCs w:val="24"/>
            <w:lang w:val="en-US"/>
            <w:rPrChange w:id="1426" w:author="intesar haider" w:date="2017-08-21T22:08:00Z">
              <w:rPr>
                <w:lang w:val="en-US"/>
              </w:rPr>
            </w:rPrChange>
          </w:rPr>
          <w:delText xml:space="preserve"> </w:delText>
        </w:r>
      </w:del>
    </w:p>
    <w:p w14:paraId="4A35E4C1" w14:textId="77777777" w:rsidR="00144025" w:rsidRPr="00F73B58" w:rsidRDefault="00821B46" w:rsidP="00144025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42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428" w:author="intesar haider" w:date="2017-08-21T22:08:00Z">
            <w:rPr>
              <w:lang w:val="en-US"/>
            </w:rPr>
          </w:rPrChange>
        </w:rPr>
        <w:t>The support of the</w:t>
      </w:r>
      <w:r w:rsidR="00144025" w:rsidRPr="00F73B58">
        <w:rPr>
          <w:sz w:val="24"/>
          <w:szCs w:val="24"/>
          <w:lang w:val="en-US"/>
          <w:rPrChange w:id="1429" w:author="intesar haider" w:date="2017-08-21T22:08:00Z">
            <w:rPr>
              <w:lang w:val="en-US"/>
            </w:rPr>
          </w:rPrChange>
        </w:rPr>
        <w:t xml:space="preserve"> HAVING clause </w:t>
      </w:r>
      <w:r w:rsidRPr="00F73B58">
        <w:rPr>
          <w:sz w:val="24"/>
          <w:szCs w:val="24"/>
          <w:lang w:val="en-US"/>
          <w:rPrChange w:id="1430" w:author="intesar haider" w:date="2017-08-21T22:08:00Z">
            <w:rPr>
              <w:lang w:val="en-US"/>
            </w:rPr>
          </w:rPrChange>
        </w:rPr>
        <w:t>is optional</w:t>
      </w:r>
      <w:r w:rsidR="00144025" w:rsidRPr="00F73B58">
        <w:rPr>
          <w:sz w:val="24"/>
          <w:szCs w:val="24"/>
          <w:lang w:val="en-US"/>
          <w:rPrChange w:id="1431" w:author="intesar haider" w:date="2017-08-21T22:08:00Z">
            <w:rPr>
              <w:lang w:val="en-US"/>
            </w:rPr>
          </w:rPrChange>
        </w:rPr>
        <w:t>.</w:t>
      </w:r>
    </w:p>
    <w:p w14:paraId="10958C18" w14:textId="77777777" w:rsidR="00821B46" w:rsidRPr="00F73B58" w:rsidRDefault="00821B46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432" w:author="Prof. Dr. Peter Peinl" w:date="2017-08-19T17:35:00Z"/>
          <w:sz w:val="24"/>
          <w:szCs w:val="24"/>
          <w:lang w:val="en-US"/>
          <w:rPrChange w:id="1433" w:author="intesar haider" w:date="2017-08-21T22:08:00Z">
            <w:rPr>
              <w:ins w:id="1434" w:author="Prof. Dr. Peter Peinl" w:date="2017-08-19T17:35:00Z"/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435" w:author="intesar haider" w:date="2017-08-21T22:08:00Z">
            <w:rPr>
              <w:lang w:val="en-US"/>
            </w:rPr>
          </w:rPrChange>
        </w:rPr>
        <w:lastRenderedPageBreak/>
        <w:t>The support of the ORDER BY clause is optional.</w:t>
      </w:r>
    </w:p>
    <w:p w14:paraId="09DCEE7A" w14:textId="1A6D2745" w:rsidR="00CE1565" w:rsidRPr="00F73B58" w:rsidRDefault="00CE1565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ins w:id="1436" w:author="Prof. Dr. Peter Peinl" w:date="2017-08-19T17:37:00Z"/>
          <w:sz w:val="24"/>
          <w:szCs w:val="24"/>
          <w:lang w:val="en-US"/>
          <w:rPrChange w:id="1437" w:author="intesar haider" w:date="2017-08-21T22:08:00Z">
            <w:rPr>
              <w:ins w:id="1438" w:author="Prof. Dr. Peter Peinl" w:date="2017-08-19T17:37:00Z"/>
              <w:lang w:val="en-US"/>
            </w:rPr>
          </w:rPrChange>
        </w:rPr>
      </w:pPr>
      <w:commentRangeStart w:id="1439"/>
      <w:ins w:id="1440" w:author="Prof. Dr. Peter Peinl" w:date="2017-08-19T17:36:00Z">
        <w:r w:rsidRPr="00F73B58">
          <w:rPr>
            <w:sz w:val="24"/>
            <w:szCs w:val="24"/>
            <w:lang w:val="en-US"/>
            <w:rPrChange w:id="1441" w:author="intesar haider" w:date="2017-08-21T22:08:00Z">
              <w:rPr>
                <w:lang w:val="en-US"/>
              </w:rPr>
            </w:rPrChange>
          </w:rPr>
          <w:t>Constants</w:t>
        </w:r>
      </w:ins>
      <w:commentRangeEnd w:id="1439"/>
      <w:ins w:id="1442" w:author="Prof. Dr. Peter Peinl" w:date="2017-08-19T18:35:00Z">
        <w:r w:rsidR="004E5D3E" w:rsidRPr="00F73B58">
          <w:rPr>
            <w:rStyle w:val="CommentReference"/>
            <w:sz w:val="24"/>
            <w:szCs w:val="24"/>
            <w:rPrChange w:id="1443" w:author="intesar haider" w:date="2017-08-21T22:08:00Z">
              <w:rPr>
                <w:rStyle w:val="CommentReference"/>
              </w:rPr>
            </w:rPrChange>
          </w:rPr>
          <w:commentReference w:id="1439"/>
        </w:r>
      </w:ins>
      <w:ins w:id="1444" w:author="Prof. Dr. Peter Peinl" w:date="2017-08-19T17:36:00Z">
        <w:r w:rsidRPr="00F73B58">
          <w:rPr>
            <w:sz w:val="24"/>
            <w:szCs w:val="24"/>
            <w:lang w:val="en-US"/>
            <w:rPrChange w:id="1445" w:author="intesar haider" w:date="2017-08-21T22:08:00Z">
              <w:rPr>
                <w:lang w:val="en-US"/>
              </w:rPr>
            </w:rPrChange>
          </w:rPr>
          <w:t xml:space="preserve"> are either integers, strings or the SQL null value, i.e. </w:t>
        </w:r>
      </w:ins>
      <w:ins w:id="1446" w:author="Prof. Dr. Peter Peinl" w:date="2017-08-19T17:37:00Z">
        <w:r w:rsidRPr="00F73B58">
          <w:rPr>
            <w:sz w:val="24"/>
            <w:szCs w:val="24"/>
            <w:lang w:val="en-US"/>
            <w:rPrChange w:id="1447" w:author="intesar haider" w:date="2017-08-21T22:08:00Z">
              <w:rPr>
                <w:lang w:val="en-US"/>
              </w:rPr>
            </w:rPrChange>
          </w:rPr>
          <w:t>null.</w:t>
        </w:r>
      </w:ins>
    </w:p>
    <w:p w14:paraId="48D47A85" w14:textId="0F3A0D31" w:rsidR="00CE1565" w:rsidRPr="00F73B58" w:rsidRDefault="00210541" w:rsidP="00821B46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448" w:author="intesar haider" w:date="2017-08-21T22:08:00Z">
            <w:rPr>
              <w:lang w:val="en-US"/>
            </w:rPr>
          </w:rPrChange>
        </w:rPr>
      </w:pPr>
      <w:commentRangeStart w:id="1449"/>
      <w:commentRangeStart w:id="1450"/>
      <w:ins w:id="1451" w:author="Prof. Dr. Peter Peinl" w:date="2017-08-19T17:40:00Z">
        <w:r w:rsidRPr="00F73B58">
          <w:rPr>
            <w:sz w:val="24"/>
            <w:szCs w:val="24"/>
            <w:lang w:val="en-US"/>
            <w:rPrChange w:id="1452" w:author="intesar haider" w:date="2017-08-21T22:08:00Z">
              <w:rPr>
                <w:lang w:val="en-US"/>
              </w:rPr>
            </w:rPrChange>
          </w:rPr>
          <w:t>Reminder</w:t>
        </w:r>
      </w:ins>
      <w:commentRangeEnd w:id="1449"/>
      <w:commentRangeEnd w:id="1450"/>
      <w:ins w:id="1453" w:author="Prof. Dr. Peter Peinl" w:date="2017-08-19T18:34:00Z">
        <w:r w:rsidR="004E5D3E" w:rsidRPr="00F73B58">
          <w:rPr>
            <w:rStyle w:val="CommentReference"/>
            <w:sz w:val="24"/>
            <w:szCs w:val="24"/>
            <w:rPrChange w:id="1454" w:author="intesar haider" w:date="2017-08-21T22:08:00Z">
              <w:rPr>
                <w:rStyle w:val="CommentReference"/>
              </w:rPr>
            </w:rPrChange>
          </w:rPr>
          <w:commentReference w:id="1449"/>
        </w:r>
      </w:ins>
      <w:ins w:id="1455" w:author="Prof. Dr. Peter Peinl" w:date="2017-08-19T18:11:00Z">
        <w:r w:rsidR="00B04C3E" w:rsidRPr="00F73B58">
          <w:rPr>
            <w:rStyle w:val="CommentReference"/>
            <w:sz w:val="24"/>
            <w:szCs w:val="24"/>
            <w:rPrChange w:id="1456" w:author="intesar haider" w:date="2017-08-21T22:08:00Z">
              <w:rPr>
                <w:rStyle w:val="CommentReference"/>
              </w:rPr>
            </w:rPrChange>
          </w:rPr>
          <w:commentReference w:id="1450"/>
        </w:r>
      </w:ins>
      <w:ins w:id="1457" w:author="Prof. Dr. Peter Peinl" w:date="2017-08-19T17:40:00Z">
        <w:r w:rsidRPr="00F73B58">
          <w:rPr>
            <w:sz w:val="24"/>
            <w:szCs w:val="24"/>
            <w:lang w:val="en-US"/>
            <w:rPrChange w:id="1458" w:author="intesar haider" w:date="2017-08-21T22:08:00Z">
              <w:rPr>
                <w:lang w:val="en-US"/>
              </w:rPr>
            </w:rPrChange>
          </w:rPr>
          <w:t xml:space="preserve"> : C</w:t>
        </w:r>
      </w:ins>
      <w:ins w:id="1459" w:author="Prof. Dr. Peter Peinl" w:date="2017-08-19T17:38:00Z">
        <w:r w:rsidRPr="00F73B58">
          <w:rPr>
            <w:sz w:val="24"/>
            <w:szCs w:val="24"/>
            <w:lang w:val="en-US"/>
            <w:rPrChange w:id="1460" w:author="intesar haider" w:date="2017-08-21T22:08:00Z">
              <w:rPr>
                <w:lang w:val="en-US"/>
              </w:rPr>
            </w:rPrChange>
          </w:rPr>
          <w:t xml:space="preserve">apital versus small letters in </w:t>
        </w:r>
      </w:ins>
      <w:ins w:id="1461" w:author="Prof. Dr. Peter Peinl" w:date="2017-08-19T17:40:00Z">
        <w:r w:rsidRPr="00F73B58">
          <w:rPr>
            <w:sz w:val="24"/>
            <w:szCs w:val="24"/>
            <w:lang w:val="en-US"/>
            <w:rPrChange w:id="1462" w:author="intesar haider" w:date="2017-08-21T22:08:00Z">
              <w:rPr>
                <w:lang w:val="en-US"/>
              </w:rPr>
            </w:rPrChange>
          </w:rPr>
          <w:t>are handled in the following way. K</w:t>
        </w:r>
      </w:ins>
      <w:ins w:id="1463" w:author="Prof. Dr. Peter Peinl" w:date="2017-08-19T17:37:00Z">
        <w:r w:rsidR="00CE1565" w:rsidRPr="00F73B58">
          <w:rPr>
            <w:sz w:val="24"/>
            <w:szCs w:val="24"/>
            <w:lang w:val="en-US"/>
            <w:rPrChange w:id="1464" w:author="intesar haider" w:date="2017-08-21T22:08:00Z">
              <w:rPr>
                <w:lang w:val="en-US"/>
              </w:rPr>
            </w:rPrChange>
          </w:rPr>
          <w:t>eywor</w:t>
        </w:r>
      </w:ins>
      <w:ins w:id="1465" w:author="Prof. Dr. Peter Peinl" w:date="2017-08-19T17:38:00Z">
        <w:r w:rsidR="00CE1565" w:rsidRPr="00F73B58">
          <w:rPr>
            <w:sz w:val="24"/>
            <w:szCs w:val="24"/>
            <w:lang w:val="en-US"/>
            <w:rPrChange w:id="1466" w:author="intesar haider" w:date="2017-08-21T22:08:00Z">
              <w:rPr>
                <w:lang w:val="en-US"/>
              </w:rPr>
            </w:rPrChange>
          </w:rPr>
          <w:t>ds and identifiers (names of tables and their attributes)</w:t>
        </w:r>
      </w:ins>
      <w:ins w:id="1467" w:author="Prof. Dr. Peter Peinl" w:date="2017-08-19T17:40:00Z">
        <w:r w:rsidRPr="00F73B58">
          <w:rPr>
            <w:sz w:val="24"/>
            <w:szCs w:val="24"/>
            <w:lang w:val="en-US"/>
            <w:rPrChange w:id="1468" w:author="intesar haider" w:date="2017-08-21T22:08:00Z">
              <w:rPr>
                <w:lang w:val="en-US"/>
              </w:rPr>
            </w:rPrChange>
          </w:rPr>
          <w:t xml:space="preserve"> may be written in capital or small</w:t>
        </w:r>
      </w:ins>
      <w:ins w:id="1469" w:author="Prof. Dr. Peter Peinl" w:date="2017-08-19T17:41:00Z">
        <w:r w:rsidRPr="00F73B58">
          <w:rPr>
            <w:sz w:val="24"/>
            <w:szCs w:val="24"/>
            <w:lang w:val="en-US"/>
            <w:rPrChange w:id="1470" w:author="intesar haider" w:date="2017-08-21T22:08:00Z">
              <w:rPr>
                <w:lang w:val="en-US"/>
              </w:rPr>
            </w:rPrChange>
          </w:rPr>
          <w:t xml:space="preserve"> letters or a mix of those. For instance SELECT, select and </w:t>
        </w:r>
        <w:proofErr w:type="spellStart"/>
        <w:r w:rsidRPr="00F73B58">
          <w:rPr>
            <w:sz w:val="24"/>
            <w:szCs w:val="24"/>
            <w:lang w:val="en-US"/>
            <w:rPrChange w:id="1471" w:author="intesar haider" w:date="2017-08-21T22:08:00Z">
              <w:rPr>
                <w:lang w:val="en-US"/>
              </w:rPr>
            </w:rPrChange>
          </w:rPr>
          <w:t>SeLEcT</w:t>
        </w:r>
        <w:proofErr w:type="spellEnd"/>
        <w:r w:rsidRPr="00F73B58">
          <w:rPr>
            <w:sz w:val="24"/>
            <w:szCs w:val="24"/>
            <w:lang w:val="en-US"/>
            <w:rPrChange w:id="1472" w:author="intesar haider" w:date="2017-08-21T22:08:00Z">
              <w:rPr>
                <w:lang w:val="en-US"/>
              </w:rPr>
            </w:rPrChange>
          </w:rPr>
          <w:t xml:space="preserve"> are </w:t>
        </w:r>
      </w:ins>
      <w:ins w:id="1473" w:author="Prof. Dr. Peter Peinl" w:date="2017-08-19T17:42:00Z">
        <w:r w:rsidRPr="00F73B58">
          <w:rPr>
            <w:sz w:val="24"/>
            <w:szCs w:val="24"/>
            <w:lang w:val="en-US"/>
            <w:rPrChange w:id="1474" w:author="intesar haider" w:date="2017-08-21T22:08:00Z">
              <w:rPr>
                <w:lang w:val="en-US"/>
              </w:rPr>
            </w:rPrChange>
          </w:rPr>
          <w:t xml:space="preserve">all treated as SELECT. In other words, they are all translated </w:t>
        </w:r>
      </w:ins>
      <w:ins w:id="1475" w:author="Prof. Dr. Peter Peinl" w:date="2017-08-19T17:43:00Z">
        <w:r w:rsidRPr="00F73B58">
          <w:rPr>
            <w:sz w:val="24"/>
            <w:szCs w:val="24"/>
            <w:lang w:val="en-US"/>
            <w:rPrChange w:id="1476" w:author="intesar haider" w:date="2017-08-21T22:08:00Z">
              <w:rPr>
                <w:lang w:val="en-US"/>
              </w:rPr>
            </w:rPrChange>
          </w:rPr>
          <w:t xml:space="preserve">into capital letters before further syntax checking. The only exceptions are </w:t>
        </w:r>
      </w:ins>
      <w:ins w:id="1477" w:author="Prof. Dr. Peter Peinl" w:date="2017-08-19T17:44:00Z">
        <w:r w:rsidR="0079005B" w:rsidRPr="00F73B58">
          <w:rPr>
            <w:sz w:val="24"/>
            <w:szCs w:val="24"/>
            <w:lang w:val="en-US"/>
            <w:rPrChange w:id="1478" w:author="intesar haider" w:date="2017-08-21T22:08:00Z">
              <w:rPr>
                <w:lang w:val="en-US"/>
              </w:rPr>
            </w:rPrChange>
          </w:rPr>
          <w:t xml:space="preserve">string literals in single quotes, i.e. ‘Smith’ is different from </w:t>
        </w:r>
      </w:ins>
      <w:ins w:id="1479" w:author="Prof. Dr. Peter Peinl" w:date="2017-08-19T17:45:00Z">
        <w:r w:rsidR="0079005B" w:rsidRPr="00F73B58">
          <w:rPr>
            <w:sz w:val="24"/>
            <w:szCs w:val="24"/>
            <w:lang w:val="en-US"/>
            <w:rPrChange w:id="1480" w:author="intesar haider" w:date="2017-08-21T22:08:00Z">
              <w:rPr>
                <w:lang w:val="en-US"/>
              </w:rPr>
            </w:rPrChange>
          </w:rPr>
          <w:t>‘SMITH’. To simplify syntax processing, you might first translate all words in the statement to capital letters except those in single quotes.</w:t>
        </w:r>
      </w:ins>
    </w:p>
    <w:p w14:paraId="542C2F3D" w14:textId="71373887" w:rsidR="00144025" w:rsidRPr="00F73B58" w:rsidRDefault="00144025" w:rsidP="0063101F">
      <w:pPr>
        <w:numPr>
          <w:ilvl w:val="0"/>
          <w:numId w:val="12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48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482" w:author="intesar haider" w:date="2017-08-21T22:08:00Z">
            <w:rPr>
              <w:lang w:val="en-US"/>
            </w:rPr>
          </w:rPrChange>
        </w:rPr>
        <w:t>All statements given to your federative layer will be</w:t>
      </w:r>
      <w:r w:rsidR="00F517B1" w:rsidRPr="00F73B58">
        <w:rPr>
          <w:sz w:val="24"/>
          <w:szCs w:val="24"/>
          <w:lang w:val="en-US"/>
          <w:rPrChange w:id="148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484" w:author="intesar haider" w:date="2017-08-21T22:08:00Z">
            <w:rPr>
              <w:lang w:val="en-US"/>
            </w:rPr>
          </w:rPrChange>
        </w:rPr>
        <w:t>syntactically correct.</w:t>
      </w:r>
    </w:p>
    <w:p w14:paraId="7B55E7DA" w14:textId="77777777" w:rsidR="00821B46" w:rsidRPr="00F73B58" w:rsidRDefault="00821B46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485" w:author="intesar haider" w:date="2017-08-21T22:08:00Z">
            <w:rPr>
              <w:lang w:val="en-US"/>
            </w:rPr>
          </w:rPrChange>
        </w:rPr>
      </w:pPr>
    </w:p>
    <w:p w14:paraId="29AC87A3" w14:textId="77777777" w:rsidR="008B36AE" w:rsidRPr="00F73B58" w:rsidRDefault="00821B46" w:rsidP="00DE098A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486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487" w:author="intesar haider" w:date="2017-08-21T22:08:00Z">
            <w:rPr>
              <w:lang w:val="en-US"/>
            </w:rPr>
          </w:rPrChange>
        </w:rPr>
        <w:t>Following are some examples of</w:t>
      </w:r>
      <w:r w:rsidR="008B36AE" w:rsidRPr="00F73B58">
        <w:rPr>
          <w:sz w:val="24"/>
          <w:szCs w:val="24"/>
          <w:lang w:val="en-US"/>
          <w:rPrChange w:id="1488" w:author="intesar haider" w:date="2017-08-21T22:08:00Z">
            <w:rPr>
              <w:lang w:val="en-US"/>
            </w:rPr>
          </w:rPrChange>
        </w:rPr>
        <w:t xml:space="preserve"> SELECT</w:t>
      </w:r>
      <w:r w:rsidRPr="00F73B58">
        <w:rPr>
          <w:sz w:val="24"/>
          <w:szCs w:val="24"/>
          <w:lang w:val="en-US"/>
          <w:rPrChange w:id="1489" w:author="intesar haider" w:date="2017-08-21T22:08:00Z">
            <w:rPr>
              <w:lang w:val="en-US"/>
            </w:rPr>
          </w:rPrChange>
        </w:rPr>
        <w:t xml:space="preserve"> statements that your federative layer should be able to execute.</w:t>
      </w:r>
    </w:p>
    <w:p w14:paraId="5ADC525A" w14:textId="77777777" w:rsidR="008B36AE" w:rsidRPr="00F73B58" w:rsidRDefault="008B36AE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490" w:author="intesar haider" w:date="2017-08-21T22:08:00Z">
            <w:rPr>
              <w:lang w:val="en-US"/>
            </w:rPr>
          </w:rPrChange>
        </w:rPr>
      </w:pPr>
    </w:p>
    <w:p w14:paraId="5150343D" w14:textId="77777777" w:rsidR="0043763B" w:rsidRPr="00F73B58" w:rsidRDefault="008B36AE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491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492" w:author="intesar haider" w:date="2017-08-21T22:08:00Z">
            <w:rPr>
              <w:lang w:val="en-GB"/>
            </w:rPr>
          </w:rPrChange>
        </w:rPr>
        <w:t xml:space="preserve">SELECT * FROM PERS, ABT WHERE </w:t>
      </w:r>
      <w:r w:rsidR="00821B46" w:rsidRPr="00F73B58">
        <w:rPr>
          <w:sz w:val="24"/>
          <w:szCs w:val="24"/>
          <w:lang w:val="en-GB"/>
          <w:rPrChange w:id="1493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494" w:author="intesar haider" w:date="2017-08-21T22:08:00Z">
            <w:rPr>
              <w:lang w:val="en-GB"/>
            </w:rPr>
          </w:rPrChange>
        </w:rPr>
        <w:t>PERS.PNR = ABT.PNR</w:t>
      </w:r>
      <w:r w:rsidR="00821B46" w:rsidRPr="00F73B58">
        <w:rPr>
          <w:sz w:val="24"/>
          <w:szCs w:val="24"/>
          <w:lang w:val="en-GB"/>
          <w:rPrChange w:id="1495" w:author="intesar haider" w:date="2017-08-21T22:08:00Z">
            <w:rPr>
              <w:lang w:val="en-GB"/>
            </w:rPr>
          </w:rPrChange>
        </w:rPr>
        <w:t>)</w:t>
      </w:r>
      <w:r w:rsidRPr="00F73B58">
        <w:rPr>
          <w:sz w:val="24"/>
          <w:szCs w:val="24"/>
          <w:lang w:val="en-GB"/>
          <w:rPrChange w:id="1496" w:author="intesar haider" w:date="2017-08-21T22:08:00Z">
            <w:rPr>
              <w:lang w:val="en-GB"/>
            </w:rPr>
          </w:rPrChange>
        </w:rPr>
        <w:t xml:space="preserve"> AND </w:t>
      </w:r>
      <w:r w:rsidR="00821B46" w:rsidRPr="00F73B58">
        <w:rPr>
          <w:sz w:val="24"/>
          <w:szCs w:val="24"/>
          <w:lang w:val="en-GB"/>
          <w:rPrChange w:id="1497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498" w:author="intesar haider" w:date="2017-08-21T22:08:00Z">
            <w:rPr>
              <w:lang w:val="en-GB"/>
            </w:rPr>
          </w:rPrChange>
        </w:rPr>
        <w:t>PERS.NAME = ’Meier’</w:t>
      </w:r>
      <w:r w:rsidR="00821B46" w:rsidRPr="00F73B58">
        <w:rPr>
          <w:sz w:val="24"/>
          <w:szCs w:val="24"/>
          <w:lang w:val="en-GB"/>
          <w:rPrChange w:id="1499" w:author="intesar haider" w:date="2017-08-21T22:08:00Z">
            <w:rPr>
              <w:lang w:val="en-GB"/>
            </w:rPr>
          </w:rPrChange>
        </w:rPr>
        <w:t>)</w:t>
      </w:r>
    </w:p>
    <w:p w14:paraId="0CF0F76F" w14:textId="3AE30975" w:rsidR="008B36AE" w:rsidRPr="00F73B58" w:rsidRDefault="008B36AE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500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501" w:author="intesar haider" w:date="2017-08-21T22:08:00Z">
            <w:rPr>
              <w:lang w:val="en-GB"/>
            </w:rPr>
          </w:rPrChange>
        </w:rPr>
        <w:t xml:space="preserve">SELECT </w:t>
      </w:r>
      <w:commentRangeStart w:id="1502"/>
      <w:ins w:id="1503" w:author="Prof. Dr. Peter Peinl" w:date="2017-08-19T17:23:00Z">
        <w:r w:rsidR="0064700B" w:rsidRPr="00F73B58">
          <w:rPr>
            <w:sz w:val="24"/>
            <w:szCs w:val="24"/>
            <w:lang w:val="en-GB"/>
            <w:rPrChange w:id="1504" w:author="intesar haider" w:date="2017-08-21T22:08:00Z">
              <w:rPr>
                <w:lang w:val="en-GB"/>
              </w:rPr>
            </w:rPrChange>
          </w:rPr>
          <w:t>PERS</w:t>
        </w:r>
      </w:ins>
      <w:commentRangeEnd w:id="1502"/>
      <w:ins w:id="1505" w:author="Prof. Dr. Peter Peinl" w:date="2017-08-19T18:10:00Z">
        <w:r w:rsidR="00B04C3E" w:rsidRPr="00F73B58">
          <w:rPr>
            <w:rStyle w:val="CommentReference"/>
            <w:sz w:val="24"/>
            <w:szCs w:val="24"/>
            <w:rPrChange w:id="1506" w:author="intesar haider" w:date="2017-08-21T22:08:00Z">
              <w:rPr>
                <w:rStyle w:val="CommentReference"/>
              </w:rPr>
            </w:rPrChange>
          </w:rPr>
          <w:commentReference w:id="1502"/>
        </w:r>
      </w:ins>
      <w:ins w:id="1507" w:author="Prof. Dr. Peter Peinl" w:date="2017-08-19T17:23:00Z">
        <w:r w:rsidR="0064700B" w:rsidRPr="00F73B58">
          <w:rPr>
            <w:sz w:val="24"/>
            <w:szCs w:val="24"/>
            <w:lang w:val="en-GB"/>
            <w:rPrChange w:id="1508" w:author="intesar haider" w:date="2017-08-21T22:08:00Z">
              <w:rPr>
                <w:lang w:val="en-GB"/>
              </w:rPr>
            </w:rPrChange>
          </w:rPr>
          <w:t>.</w:t>
        </w:r>
      </w:ins>
      <w:r w:rsidRPr="00F73B58">
        <w:rPr>
          <w:sz w:val="24"/>
          <w:szCs w:val="24"/>
          <w:lang w:val="en-GB"/>
          <w:rPrChange w:id="1509" w:author="intesar haider" w:date="2017-08-21T22:08:00Z">
            <w:rPr>
              <w:lang w:val="en-GB"/>
            </w:rPr>
          </w:rPrChange>
        </w:rPr>
        <w:t xml:space="preserve">ANR, COUNT(*) FROM PERS GROUP BY </w:t>
      </w:r>
      <w:ins w:id="1510" w:author="Prof. Dr. Peter Peinl" w:date="2017-08-19T17:27:00Z">
        <w:r w:rsidR="0064700B" w:rsidRPr="00F73B58">
          <w:rPr>
            <w:sz w:val="24"/>
            <w:szCs w:val="24"/>
            <w:lang w:val="en-GB"/>
            <w:rPrChange w:id="1511" w:author="intesar haider" w:date="2017-08-21T22:08:00Z">
              <w:rPr>
                <w:lang w:val="en-GB"/>
              </w:rPr>
            </w:rPrChange>
          </w:rPr>
          <w:t>PERS.</w:t>
        </w:r>
      </w:ins>
      <w:r w:rsidRPr="00F73B58">
        <w:rPr>
          <w:sz w:val="24"/>
          <w:szCs w:val="24"/>
          <w:lang w:val="en-GB"/>
          <w:rPrChange w:id="1512" w:author="intesar haider" w:date="2017-08-21T22:08:00Z">
            <w:rPr>
              <w:lang w:val="en-GB"/>
            </w:rPr>
          </w:rPrChange>
        </w:rPr>
        <w:t>ANR</w:t>
      </w:r>
    </w:p>
    <w:p w14:paraId="0C125502" w14:textId="32EEA745" w:rsidR="007E6A1B" w:rsidRPr="00F73B58" w:rsidRDefault="007E6A1B" w:rsidP="007E6A1B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513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514" w:author="intesar haider" w:date="2017-08-21T22:08:00Z">
            <w:rPr>
              <w:lang w:val="en-GB"/>
            </w:rPr>
          </w:rPrChange>
        </w:rPr>
        <w:t xml:space="preserve">SELECT </w:t>
      </w:r>
      <w:ins w:id="1515" w:author="Prof. Dr. Peter Peinl" w:date="2017-08-19T17:23:00Z">
        <w:r w:rsidR="0064700B" w:rsidRPr="00F73B58">
          <w:rPr>
            <w:sz w:val="24"/>
            <w:szCs w:val="24"/>
            <w:lang w:val="en-GB"/>
            <w:rPrChange w:id="1516" w:author="intesar haider" w:date="2017-08-21T22:08:00Z">
              <w:rPr>
                <w:lang w:val="en-GB"/>
              </w:rPr>
            </w:rPrChange>
          </w:rPr>
          <w:t>PERS.</w:t>
        </w:r>
      </w:ins>
      <w:r w:rsidRPr="00F73B58">
        <w:rPr>
          <w:sz w:val="24"/>
          <w:szCs w:val="24"/>
          <w:lang w:val="en-GB"/>
          <w:rPrChange w:id="1517" w:author="intesar haider" w:date="2017-08-21T22:08:00Z">
            <w:rPr>
              <w:lang w:val="en-GB"/>
            </w:rPr>
          </w:rPrChange>
        </w:rPr>
        <w:t xml:space="preserve">ANR, SUM(SALARY) FROM PERS GROUP BY </w:t>
      </w:r>
      <w:ins w:id="1518" w:author="Prof. Dr. Peter Peinl" w:date="2017-08-19T17:27:00Z">
        <w:r w:rsidR="0064700B" w:rsidRPr="00F73B58">
          <w:rPr>
            <w:sz w:val="24"/>
            <w:szCs w:val="24"/>
            <w:lang w:val="en-GB"/>
            <w:rPrChange w:id="1519" w:author="intesar haider" w:date="2017-08-21T22:08:00Z">
              <w:rPr>
                <w:lang w:val="en-GB"/>
              </w:rPr>
            </w:rPrChange>
          </w:rPr>
          <w:t>PERS.</w:t>
        </w:r>
      </w:ins>
      <w:r w:rsidRPr="00F73B58">
        <w:rPr>
          <w:sz w:val="24"/>
          <w:szCs w:val="24"/>
          <w:lang w:val="en-GB"/>
          <w:rPrChange w:id="1520" w:author="intesar haider" w:date="2017-08-21T22:08:00Z">
            <w:rPr>
              <w:lang w:val="en-GB"/>
            </w:rPr>
          </w:rPrChange>
        </w:rPr>
        <w:t>ANR</w:t>
      </w:r>
    </w:p>
    <w:p w14:paraId="135106B0" w14:textId="77777777" w:rsidR="008B36AE" w:rsidRPr="00F73B58" w:rsidRDefault="008B36AE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521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522" w:author="intesar haider" w:date="2017-08-21T22:08:00Z">
            <w:rPr>
              <w:lang w:val="en-GB"/>
            </w:rPr>
          </w:rPrChange>
        </w:rPr>
        <w:t xml:space="preserve">SELECT PERS.PNR, PERS.PNAME, ABT.ANAME FROM PERS, ABT WHERE </w:t>
      </w:r>
      <w:r w:rsidR="00821B46" w:rsidRPr="00F73B58">
        <w:rPr>
          <w:sz w:val="24"/>
          <w:szCs w:val="24"/>
          <w:lang w:val="en-GB"/>
          <w:rPrChange w:id="1523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524" w:author="intesar haider" w:date="2017-08-21T22:08:00Z">
            <w:rPr>
              <w:lang w:val="en-GB"/>
            </w:rPr>
          </w:rPrChange>
        </w:rPr>
        <w:t>PERS.PNR = ABT.PNR</w:t>
      </w:r>
      <w:r w:rsidR="00821B46" w:rsidRPr="00F73B58">
        <w:rPr>
          <w:sz w:val="24"/>
          <w:szCs w:val="24"/>
          <w:lang w:val="en-GB"/>
          <w:rPrChange w:id="1525" w:author="intesar haider" w:date="2017-08-21T22:08:00Z">
            <w:rPr>
              <w:lang w:val="en-GB"/>
            </w:rPr>
          </w:rPrChange>
        </w:rPr>
        <w:t>)</w:t>
      </w:r>
      <w:r w:rsidRPr="00F73B58">
        <w:rPr>
          <w:sz w:val="24"/>
          <w:szCs w:val="24"/>
          <w:lang w:val="en-GB"/>
          <w:rPrChange w:id="1526" w:author="intesar haider" w:date="2017-08-21T22:08:00Z">
            <w:rPr>
              <w:lang w:val="en-GB"/>
            </w:rPr>
          </w:rPrChange>
        </w:rPr>
        <w:t xml:space="preserve"> AND </w:t>
      </w:r>
      <w:r w:rsidR="00821B46" w:rsidRPr="00F73B58">
        <w:rPr>
          <w:sz w:val="24"/>
          <w:szCs w:val="24"/>
          <w:lang w:val="en-GB"/>
          <w:rPrChange w:id="1527" w:author="intesar haider" w:date="2017-08-21T22:08:00Z">
            <w:rPr>
              <w:lang w:val="en-GB"/>
            </w:rPr>
          </w:rPrChange>
        </w:rPr>
        <w:t>(</w:t>
      </w:r>
      <w:r w:rsidRPr="00F73B58">
        <w:rPr>
          <w:sz w:val="24"/>
          <w:szCs w:val="24"/>
          <w:lang w:val="en-GB"/>
          <w:rPrChange w:id="1528" w:author="intesar haider" w:date="2017-08-21T22:08:00Z">
            <w:rPr>
              <w:lang w:val="en-GB"/>
            </w:rPr>
          </w:rPrChange>
        </w:rPr>
        <w:t>ABT.ORT != ’Mainz’</w:t>
      </w:r>
      <w:r w:rsidR="00821B46" w:rsidRPr="00F73B58">
        <w:rPr>
          <w:sz w:val="24"/>
          <w:szCs w:val="24"/>
          <w:lang w:val="en-GB"/>
          <w:rPrChange w:id="1529" w:author="intesar haider" w:date="2017-08-21T22:08:00Z">
            <w:rPr>
              <w:lang w:val="en-GB"/>
            </w:rPr>
          </w:rPrChange>
        </w:rPr>
        <w:t>)</w:t>
      </w:r>
    </w:p>
    <w:p w14:paraId="3CB33F98" w14:textId="73846B49" w:rsidR="00821B46" w:rsidRPr="00F73B58" w:rsidRDefault="00821B46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530" w:author="intesar haider" w:date="2017-08-21T22:08:00Z">
            <w:rPr>
              <w:lang w:val="en-GB"/>
            </w:rPr>
          </w:rPrChange>
        </w:rPr>
      </w:pPr>
    </w:p>
    <w:p w14:paraId="5A954C0D" w14:textId="7F37A553" w:rsidR="00180AB9" w:rsidRPr="00F73B58" w:rsidRDefault="00DC62E7" w:rsidP="00821B46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GB"/>
          <w:rPrChange w:id="1531" w:author="intesar haider" w:date="2017-08-21T22:08:00Z">
            <w:rPr>
              <w:lang w:val="en-GB"/>
            </w:rPr>
          </w:rPrChange>
        </w:rPr>
      </w:pPr>
      <w:r w:rsidRPr="00F73B58">
        <w:rPr>
          <w:b/>
          <w:noProof/>
          <w:sz w:val="24"/>
          <w:szCs w:val="24"/>
          <w:lang w:val="en-GB" w:eastAsia="en-GB"/>
          <w:rPrChange w:id="1532" w:author="intesar haider" w:date="2017-08-21T22:08:00Z">
            <w:rPr>
              <w:noProof/>
              <w:lang w:val="en-GB" w:eastAsia="en-GB"/>
            </w:rPr>
          </w:rPrChang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7D6A77" wp14:editId="18C231DA">
                <wp:simplePos x="0" y="0"/>
                <wp:positionH relativeFrom="margin">
                  <wp:posOffset>0</wp:posOffset>
                </wp:positionH>
                <wp:positionV relativeFrom="paragraph">
                  <wp:posOffset>336550</wp:posOffset>
                </wp:positionV>
                <wp:extent cx="6076950" cy="3422650"/>
                <wp:effectExtent l="0" t="0" r="19050" b="2540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42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BEC5" w14:textId="1D46E18B" w:rsidR="007B34FE" w:rsidRPr="006A3B17" w:rsidRDefault="007B34FE" w:rsidP="007B34F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Syntax rules for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select are as follows :</w:t>
                            </w:r>
                            <w:r w:rsidRPr="006A3B17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F7F6840" w14:textId="77777777" w:rsidR="007B34FE" w:rsidRPr="007B34FE" w:rsidRDefault="007B34FE" w:rsidP="007B34F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ind w:left="1418"/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40554447" w14:textId="4ED92127" w:rsidR="00C26E5A" w:rsidRDefault="00C26E5A" w:rsidP="006A3B17">
                            <w:pPr>
                              <w:rPr>
                                <w:ins w:id="1533" w:author="Prof. Dr. Peter Peinl" w:date="2017-08-19T17:50:00Z"/>
                                <w:sz w:val="24"/>
                                <w:lang w:val="en-GB"/>
                              </w:rPr>
                            </w:pP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select ::= {</w:t>
                            </w:r>
                            <w:r w:rsidRPr="00C26E5A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ins w:id="1534" w:author="Prof. Dr. Peter Peinl" w:date="2017-08-19T17:49:00Z">
                              <w:r w:rsidR="002B67C9">
                                <w:rPr>
                                  <w:sz w:val="24"/>
                                  <w:lang w:val="en-GB"/>
                                </w:rPr>
                                <w:t>fdbs</w:t>
                              </w:r>
                              <w:proofErr w:type="spellEnd"/>
                              <w:r w:rsidR="002B67C9">
                                <w:rPr>
                                  <w:sz w:val="24"/>
                                  <w:lang w:val="en-GB"/>
                                </w:rPr>
                                <w:t xml:space="preserve">-select-count-all-table | </w:t>
                              </w:r>
                            </w:ins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select-no-group | </w:t>
                            </w: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select-group}</w:t>
                            </w:r>
                          </w:p>
                          <w:p w14:paraId="7AD9BF6A" w14:textId="2C94A508" w:rsidR="002B67C9" w:rsidRDefault="002B67C9" w:rsidP="006A3B17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ins w:id="1535" w:author="Prof. Dr. Peter Peinl" w:date="2017-08-19T17:50:00Z">
                              <w:r>
                                <w:rPr>
                                  <w:sz w:val="24"/>
                                  <w:lang w:val="en-GB"/>
                                </w:rPr>
                                <w:t>fdbs</w:t>
                              </w:r>
                              <w:proofErr w:type="spellEnd"/>
                              <w:r>
                                <w:rPr>
                                  <w:sz w:val="24"/>
                                  <w:lang w:val="en-GB"/>
                                </w:rPr>
                                <w:t>-select-count-all-table ::= SELECT COUNT(*) FROM table</w:t>
                              </w:r>
                            </w:ins>
                          </w:p>
                          <w:p w14:paraId="5EF64FAE" w14:textId="254941FD" w:rsidR="006A3B17" w:rsidRDefault="007B34FE" w:rsidP="006A3B17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 w:rsidR="006A3B17">
                              <w:rPr>
                                <w:sz w:val="24"/>
                                <w:lang w:val="en-GB"/>
                              </w:rPr>
                              <w:t>select</w:t>
                            </w:r>
                            <w:r w:rsidR="001D3450">
                              <w:rPr>
                                <w:sz w:val="24"/>
                                <w:lang w:val="en-GB"/>
                              </w:rPr>
                              <w:t>-no-group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::= </w:t>
                            </w:r>
                            <w:r w:rsidR="006A3B17">
                              <w:rPr>
                                <w:sz w:val="24"/>
                                <w:lang w:val="en-GB"/>
                              </w:rPr>
                              <w:t>SELECT {* | list-of-attributes</w:t>
                            </w:r>
                            <w:del w:id="1536" w:author="Prof. Dr. Peter Peinl" w:date="2017-08-19T17:51:00Z">
                              <w:r w:rsidR="007F27A6" w:rsidDel="002B67C9">
                                <w:rPr>
                                  <w:sz w:val="24"/>
                                  <w:lang w:val="en-GB"/>
                                </w:rPr>
                                <w:delText xml:space="preserve"> | COUNT(*)</w:delText>
                              </w:r>
                            </w:del>
                            <w:r w:rsidR="006A3B17"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="006A3B17">
                              <w:rPr>
                                <w:sz w:val="24"/>
                                <w:lang w:val="en-GB"/>
                              </w:rPr>
                              <w:t xml:space="preserve">FROM list-of-tables </w:t>
                            </w:r>
                          </w:p>
                          <w:p w14:paraId="5B61AD38" w14:textId="77777777" w:rsidR="001D3450" w:rsidRDefault="006A3B17" w:rsidP="00956A36">
                            <w:pPr>
                              <w:ind w:left="2127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 xml:space="preserve">[WHERE </w:t>
                            </w: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-where-clause]</w:t>
                            </w:r>
                          </w:p>
                          <w:p w14:paraId="2EF83A6D" w14:textId="0AF460DF" w:rsidR="006A3B17" w:rsidRPr="007B34FE" w:rsidRDefault="001D3450" w:rsidP="001D3450">
                            <w:pPr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 w:rsidRPr="007B34FE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select-group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::=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 SELECT </w:t>
                            </w: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table.attribute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, </w:t>
                            </w:r>
                            <w:r w:rsidR="007E6A1B">
                              <w:rPr>
                                <w:sz w:val="24"/>
                                <w:lang w:val="en-GB"/>
                              </w:rPr>
                              <w:t>{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COUNT(*)</w:t>
                            </w:r>
                            <w:r w:rsidR="007E6A1B">
                              <w:rPr>
                                <w:sz w:val="24"/>
                                <w:lang w:val="en-GB"/>
                              </w:rPr>
                              <w:t xml:space="preserve"> | SUM(</w:t>
                            </w:r>
                            <w:proofErr w:type="spellStart"/>
                            <w:ins w:id="1537" w:author="Prof. Dr. Peter Peinl" w:date="2017-08-20T21:45:00Z">
                              <w:r w:rsidR="0012414B">
                                <w:rPr>
                                  <w:sz w:val="24"/>
                                  <w:lang w:val="en-GB"/>
                                </w:rPr>
                                <w:t>table.</w:t>
                              </w:r>
                            </w:ins>
                            <w:r w:rsidR="007E6A1B">
                              <w:rPr>
                                <w:sz w:val="24"/>
                                <w:lang w:val="en-GB"/>
                              </w:rPr>
                              <w:t>attribute</w:t>
                            </w:r>
                            <w:proofErr w:type="spellEnd"/>
                            <w:r w:rsidR="007E6A1B">
                              <w:rPr>
                                <w:sz w:val="24"/>
                                <w:lang w:val="en-GB"/>
                              </w:rPr>
                              <w:t>)}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 FROM table GROUP BY </w:t>
                            </w: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table.attribute</w:t>
                            </w:r>
                            <w:proofErr w:type="spellEnd"/>
                          </w:p>
                          <w:p w14:paraId="481CCEC0" w14:textId="24D39690" w:rsidR="006A3B17" w:rsidRPr="007B34FE" w:rsidRDefault="006A3B1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list-of-</w:t>
                            </w:r>
                            <w:r w:rsidRPr="006A3B17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attributes 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::= </w:t>
                            </w:r>
                            <w:proofErr w:type="spellStart"/>
                            <w:r w:rsidR="007F27A6">
                              <w:rPr>
                                <w:sz w:val="24"/>
                                <w:lang w:val="en-GB"/>
                              </w:rPr>
                              <w:t>table.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attribute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 [,</w:t>
                            </w:r>
                            <w:proofErr w:type="spellStart"/>
                            <w:r w:rsidR="007F27A6">
                              <w:rPr>
                                <w:sz w:val="24"/>
                                <w:lang w:val="en-GB"/>
                              </w:rPr>
                              <w:t>table.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attribute</w:t>
                            </w:r>
                            <w:proofErr w:type="spellEnd"/>
                            <w:r w:rsidRPr="007B34FE">
                              <w:rPr>
                                <w:sz w:val="24"/>
                                <w:lang w:val="en-GB"/>
                              </w:rPr>
                              <w:t>]…</w:t>
                            </w:r>
                          </w:p>
                          <w:p w14:paraId="646F47C0" w14:textId="790EB8FB" w:rsidR="006A3B17" w:rsidRDefault="006A3B1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 w:rsidRPr="007B34FE">
                              <w:rPr>
                                <w:sz w:val="24"/>
                                <w:lang w:val="en-GB"/>
                              </w:rPr>
                              <w:t>list-of-</w:t>
                            </w:r>
                            <w:r w:rsidRPr="006A3B17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tables </w:t>
                            </w:r>
                            <w:r w:rsidRPr="007B34FE">
                              <w:rPr>
                                <w:sz w:val="24"/>
                                <w:lang w:val="en-GB"/>
                              </w:rPr>
                              <w:t xml:space="preserve">::= </w:t>
                            </w:r>
                            <w:r w:rsidR="0011285E">
                              <w:rPr>
                                <w:sz w:val="24"/>
                                <w:lang w:val="en-GB"/>
                              </w:rPr>
                              <w:t>{</w:t>
                            </w:r>
                            <w:r w:rsidR="007F27A6">
                              <w:rPr>
                                <w:sz w:val="24"/>
                                <w:lang w:val="en-GB"/>
                              </w:rPr>
                              <w:t>table | table1, table2</w:t>
                            </w:r>
                            <w:r w:rsidR="0011285E"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  <w:p w14:paraId="33CC4DF2" w14:textId="77777777" w:rsidR="00956A36" w:rsidRDefault="007F27A6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-where-clause ::= </w:t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>{</w:t>
                            </w:r>
                            <w:proofErr w:type="spellStart"/>
                            <w:r w:rsidR="00B34A58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B34A58">
                              <w:rPr>
                                <w:sz w:val="24"/>
                                <w:lang w:val="en-GB"/>
                              </w:rPr>
                              <w:t xml:space="preserve">-where-join-only| </w:t>
                            </w:r>
                            <w:proofErr w:type="spellStart"/>
                            <w:r w:rsidR="00B34A58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B34A58">
                              <w:rPr>
                                <w:sz w:val="24"/>
                                <w:lang w:val="en-GB"/>
                              </w:rPr>
                              <w:t>-where-join-and-non-join |</w:t>
                            </w:r>
                          </w:p>
                          <w:p w14:paraId="5926F24A" w14:textId="1524B5E3" w:rsidR="00B34A58" w:rsidRDefault="00956A36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ab/>
                            </w:r>
                            <w:r w:rsidR="00B34A58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B34A58"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 w:rsidR="00B34A58">
                              <w:rPr>
                                <w:sz w:val="24"/>
                                <w:lang w:val="en-GB"/>
                              </w:rPr>
                              <w:t>-where-non-joins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  <w:p w14:paraId="21BC09EF" w14:textId="11FE266C" w:rsidR="00B34A58" w:rsidRDefault="00B34A58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-where-join-only ::= (single-join-condition)</w:t>
                            </w:r>
                          </w:p>
                          <w:p w14:paraId="430D4A67" w14:textId="6A540EEB" w:rsidR="00DC62E7" w:rsidRDefault="00DC62E7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single-join-condition ::=</w:t>
                            </w:r>
                            <w:r w:rsidR="0011285E">
                              <w:rPr>
                                <w:sz w:val="24"/>
                                <w:lang w:val="en-GB"/>
                              </w:rPr>
                              <w:t xml:space="preserve"> table1.attribute1 comparison table2.attribute2</w:t>
                            </w:r>
                          </w:p>
                          <w:p w14:paraId="20EA996B" w14:textId="1FAD835F" w:rsidR="00BD0101" w:rsidRDefault="00BD0101" w:rsidP="00BD0101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 xml:space="preserve">-where-join-and-non-joins ::= (single-join-condition) AND </w:t>
                            </w:r>
                            <w:del w:id="1538" w:author="Prof. Dr. Peter Peinl" w:date="2017-08-20T08:42:00Z">
                              <w:r w:rsidDel="00602D8A">
                                <w:rPr>
                                  <w:sz w:val="24"/>
                                  <w:lang w:val="en-GB"/>
                                </w:rPr>
                                <w:delText>(</w:delText>
                              </w:r>
                            </w:del>
                            <w:r>
                              <w:rPr>
                                <w:sz w:val="24"/>
                                <w:lang w:val="en-GB"/>
                              </w:rPr>
                              <w:t>non-join-conditions</w:t>
                            </w:r>
                            <w:del w:id="1539" w:author="Prof. Dr. Peter Peinl" w:date="2017-08-20T08:42:00Z">
                              <w:r w:rsidDel="00602D8A">
                                <w:rPr>
                                  <w:sz w:val="24"/>
                                  <w:lang w:val="en-GB"/>
                                </w:rPr>
                                <w:delText>)</w:delText>
                              </w:r>
                            </w:del>
                          </w:p>
                          <w:p w14:paraId="4B5BF306" w14:textId="0781CC75" w:rsidR="00B34A58" w:rsidRDefault="00B34A58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GB"/>
                              </w:rPr>
                              <w:t>fdbs</w:t>
                            </w:r>
                            <w:proofErr w:type="spellEnd"/>
                            <w:r>
                              <w:rPr>
                                <w:sz w:val="24"/>
                                <w:lang w:val="en-GB"/>
                              </w:rPr>
                              <w:t>-where-non-joins ::= (non-join-conditions)</w:t>
                            </w:r>
                          </w:p>
                          <w:p w14:paraId="35CD38F8" w14:textId="48890005" w:rsidR="0011285E" w:rsidRDefault="0011285E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 xml:space="preserve">comparison ::= </w:t>
                            </w:r>
                            <w:del w:id="1540" w:author="Prof. Dr. Peter Peinl" w:date="2017-08-19T17:25:00Z">
                              <w:r w:rsidDel="0064700B">
                                <w:rPr>
                                  <w:sz w:val="24"/>
                                  <w:lang w:val="en-GB"/>
                                </w:rPr>
                                <w:delText xml:space="preserve">= </w:delText>
                              </w:r>
                            </w:del>
                            <w:r>
                              <w:rPr>
                                <w:sz w:val="24"/>
                                <w:lang w:val="en-GB"/>
                              </w:rPr>
                              <w:t>{= | != | &gt; | &gt;=</w:t>
                            </w:r>
                            <w:r w:rsidR="009C1264">
                              <w:rPr>
                                <w:sz w:val="24"/>
                                <w:lang w:val="en-GB"/>
                              </w:rPr>
                              <w:t xml:space="preserve"> | &lt; | &lt;</w:t>
                            </w:r>
                            <w:r w:rsidR="00572244">
                              <w:rPr>
                                <w:sz w:val="24"/>
                                <w:lang w:val="en-GB"/>
                              </w:rPr>
                              <w:t>=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  <w:p w14:paraId="0F04C3FD" w14:textId="17F0448D" w:rsidR="0011285E" w:rsidRDefault="0011285E" w:rsidP="006A3B17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 xml:space="preserve">non-join-conditions ::= </w:t>
                            </w:r>
                            <w:r w:rsidR="00CA6F96">
                              <w:rPr>
                                <w:sz w:val="24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non-join-condition</w:t>
                            </w:r>
                            <w:r w:rsidR="00CA6F96">
                              <w:rPr>
                                <w:sz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 xml:space="preserve"> [{AND | OR }</w:t>
                            </w:r>
                            <w:r w:rsidRPr="0011285E">
                              <w:rPr>
                                <w:sz w:val="24"/>
                                <w:lang w:val="en-GB"/>
                              </w:rPr>
                              <w:t xml:space="preserve"> </w:t>
                            </w:r>
                            <w:r w:rsidR="00CA6F96">
                              <w:rPr>
                                <w:sz w:val="24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non-join-condition</w:t>
                            </w:r>
                            <w:r w:rsidR="00CA6F96">
                              <w:rPr>
                                <w:sz w:val="24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sz w:val="24"/>
                                <w:lang w:val="en-GB"/>
                              </w:rPr>
                              <w:t>]</w:t>
                            </w:r>
                          </w:p>
                          <w:p w14:paraId="531AB962" w14:textId="4AD2A2A6" w:rsidR="0011285E" w:rsidRDefault="00CA6F96" w:rsidP="0011285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non</w:t>
                            </w:r>
                            <w:r w:rsidR="0011285E">
                              <w:rPr>
                                <w:sz w:val="24"/>
                                <w:lang w:val="en-GB"/>
                              </w:rPr>
                              <w:t xml:space="preserve">-join-condition ::= table1.attribute1 comparison </w:t>
                            </w:r>
                            <w:r w:rsidR="00572244">
                              <w:rPr>
                                <w:sz w:val="24"/>
                                <w:lang w:val="en-GB"/>
                              </w:rPr>
                              <w:t>constant</w:t>
                            </w:r>
                          </w:p>
                          <w:p w14:paraId="7D34C701" w14:textId="4CBE89C0" w:rsidR="00572244" w:rsidRDefault="00BD0101" w:rsidP="0011285E">
                            <w:pPr>
                              <w:tabs>
                                <w:tab w:val="left" w:pos="-1620"/>
                                <w:tab w:val="left" w:pos="780"/>
                              </w:tabs>
                              <w:jc w:val="both"/>
                              <w:rPr>
                                <w:sz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lang w:val="en-GB"/>
                              </w:rPr>
                              <w:t>constant ::</w:t>
                            </w:r>
                            <w:r w:rsidR="00572244">
                              <w:rPr>
                                <w:sz w:val="24"/>
                                <w:lang w:val="en-GB"/>
                              </w:rPr>
                              <w:t>= {integer-constant | string-constant</w:t>
                            </w:r>
                            <w:ins w:id="1541" w:author="Prof. Dr. Peter Peinl" w:date="2017-08-19T17:25:00Z">
                              <w:r w:rsidR="0064700B">
                                <w:rPr>
                                  <w:sz w:val="24"/>
                                  <w:lang w:val="en-GB"/>
                                </w:rPr>
                                <w:t xml:space="preserve"> | null-value</w:t>
                              </w:r>
                            </w:ins>
                            <w:r w:rsidR="00572244">
                              <w:rPr>
                                <w:sz w:val="24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D6A77"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left:0;text-align:left;margin-left:0;margin-top:26.5pt;width:478.5pt;height:26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">
                <v:textbox>
                  <w:txbxContent>
                    <w:p w14:paraId="318CBEC5" w14:textId="1D46E18B" w:rsidR="007B34FE" w:rsidRPr="006A3B17" w:rsidRDefault="007B34FE" w:rsidP="007B34F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b/>
                          <w:sz w:val="24"/>
                          <w:lang w:val="en-US"/>
                        </w:rPr>
                      </w:pP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Syntax rules for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select are as follows :</w:t>
                      </w:r>
                      <w:r w:rsidRPr="006A3B17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</w:p>
                    <w:p w14:paraId="7F7F6840" w14:textId="77777777" w:rsidR="007B34FE" w:rsidRPr="007B34FE" w:rsidRDefault="007B34FE" w:rsidP="007B34FE">
                      <w:pPr>
                        <w:tabs>
                          <w:tab w:val="left" w:pos="-1620"/>
                          <w:tab w:val="left" w:pos="780"/>
                        </w:tabs>
                        <w:ind w:left="1418"/>
                        <w:jc w:val="both"/>
                        <w:rPr>
                          <w:sz w:val="24"/>
                          <w:lang w:val="en-US"/>
                        </w:rPr>
                      </w:pPr>
                    </w:p>
                    <w:p w14:paraId="40554447" w14:textId="4ED92127" w:rsidR="00C26E5A" w:rsidRDefault="00C26E5A" w:rsidP="006A3B17">
                      <w:pPr>
                        <w:rPr>
                          <w:ins w:id="76" w:author="Prof. Dr. Peter Peinl" w:date="2017-08-19T17:50:00Z"/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fdbs-</w:t>
                      </w:r>
                      <w:r>
                        <w:rPr>
                          <w:sz w:val="24"/>
                          <w:lang w:val="en-GB"/>
                        </w:rPr>
                        <w:t>select ::= {</w:t>
                      </w:r>
                      <w:r w:rsidRPr="00C26E5A">
                        <w:rPr>
                          <w:sz w:val="24"/>
                          <w:lang w:val="en-GB"/>
                        </w:rPr>
                        <w:t xml:space="preserve"> </w:t>
                      </w:r>
                      <w:ins w:id="77" w:author="Prof. Dr. Peter Peinl" w:date="2017-08-19T17:49:00Z">
                        <w:r w:rsidR="002B67C9">
                          <w:rPr>
                            <w:sz w:val="24"/>
                            <w:lang w:val="en-GB"/>
                          </w:rPr>
                          <w:t xml:space="preserve">fdbs-select-count-all-table | </w:t>
                        </w:r>
                      </w:ins>
                      <w:r w:rsidRPr="007B34FE">
                        <w:rPr>
                          <w:sz w:val="24"/>
                          <w:lang w:val="en-GB"/>
                        </w:rPr>
                        <w:t>fdbs-</w:t>
                      </w:r>
                      <w:r>
                        <w:rPr>
                          <w:sz w:val="24"/>
                          <w:lang w:val="en-GB"/>
                        </w:rPr>
                        <w:t xml:space="preserve">select-no-group | </w:t>
                      </w:r>
                      <w:r w:rsidRPr="007B34FE">
                        <w:rPr>
                          <w:sz w:val="24"/>
                          <w:lang w:val="en-GB"/>
                        </w:rPr>
                        <w:t>fdbs-</w:t>
                      </w:r>
                      <w:r>
                        <w:rPr>
                          <w:sz w:val="24"/>
                          <w:lang w:val="en-GB"/>
                        </w:rPr>
                        <w:t>select-group}</w:t>
                      </w:r>
                    </w:p>
                    <w:p w14:paraId="7AD9BF6A" w14:textId="2C94A508" w:rsidR="002B67C9" w:rsidRDefault="002B67C9" w:rsidP="006A3B17">
                      <w:pPr>
                        <w:rPr>
                          <w:sz w:val="24"/>
                          <w:lang w:val="en-GB"/>
                        </w:rPr>
                      </w:pPr>
                      <w:ins w:id="78" w:author="Prof. Dr. Peter Peinl" w:date="2017-08-19T17:50:00Z">
                        <w:r>
                          <w:rPr>
                            <w:sz w:val="24"/>
                            <w:lang w:val="en-GB"/>
                          </w:rPr>
                          <w:t>fdbs-select-count-all-table ::= SELECT COUNT(*) FROM table</w:t>
                        </w:r>
                      </w:ins>
                    </w:p>
                    <w:p w14:paraId="5EF64FAE" w14:textId="254941FD" w:rsidR="006A3B17" w:rsidRDefault="007B34FE" w:rsidP="006A3B17">
                      <w:pPr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fdbs-</w:t>
                      </w:r>
                      <w:r w:rsidR="006A3B17">
                        <w:rPr>
                          <w:sz w:val="24"/>
                          <w:lang w:val="en-GB"/>
                        </w:rPr>
                        <w:t>select</w:t>
                      </w:r>
                      <w:r w:rsidR="001D3450">
                        <w:rPr>
                          <w:sz w:val="24"/>
                          <w:lang w:val="en-GB"/>
                        </w:rPr>
                        <w:t>-no-group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 ::= </w:t>
                      </w:r>
                      <w:r w:rsidR="006A3B17">
                        <w:rPr>
                          <w:sz w:val="24"/>
                          <w:lang w:val="en-GB"/>
                        </w:rPr>
                        <w:t>SELECT {* | list-of-attributes</w:t>
                      </w:r>
                      <w:del w:id="79" w:author="Prof. Dr. Peter Peinl" w:date="2017-08-19T17:51:00Z">
                        <w:r w:rsidR="007F27A6" w:rsidDel="002B67C9">
                          <w:rPr>
                            <w:sz w:val="24"/>
                            <w:lang w:val="en-GB"/>
                          </w:rPr>
                          <w:delText xml:space="preserve"> | COUNT(*)</w:delText>
                        </w:r>
                      </w:del>
                      <w:r w:rsidR="006A3B17">
                        <w:rPr>
                          <w:sz w:val="24"/>
                          <w:lang w:val="en-GB"/>
                        </w:rPr>
                        <w:t>}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="006A3B17">
                        <w:rPr>
                          <w:sz w:val="24"/>
                          <w:lang w:val="en-GB"/>
                        </w:rPr>
                        <w:t xml:space="preserve">FROM list-of-tables </w:t>
                      </w:r>
                    </w:p>
                    <w:p w14:paraId="5B61AD38" w14:textId="77777777" w:rsidR="001D3450" w:rsidRDefault="006A3B17" w:rsidP="00956A36">
                      <w:pPr>
                        <w:ind w:left="2127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[WHERE fdbs-where-clause]</w:t>
                      </w:r>
                    </w:p>
                    <w:p w14:paraId="2EF83A6D" w14:textId="0AF460DF" w:rsidR="006A3B17" w:rsidRPr="007B34FE" w:rsidRDefault="001D3450" w:rsidP="001D3450">
                      <w:pPr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fdbs-</w:t>
                      </w:r>
                      <w:r>
                        <w:rPr>
                          <w:sz w:val="24"/>
                          <w:lang w:val="en-GB"/>
                        </w:rPr>
                        <w:t>select-group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 ::=</w:t>
                      </w:r>
                      <w:r>
                        <w:rPr>
                          <w:sz w:val="24"/>
                          <w:lang w:val="en-GB"/>
                        </w:rPr>
                        <w:t xml:space="preserve"> SELECT table.attribute, </w:t>
                      </w:r>
                      <w:r w:rsidR="007E6A1B">
                        <w:rPr>
                          <w:sz w:val="24"/>
                          <w:lang w:val="en-GB"/>
                        </w:rPr>
                        <w:t>{</w:t>
                      </w:r>
                      <w:r>
                        <w:rPr>
                          <w:sz w:val="24"/>
                          <w:lang w:val="en-GB"/>
                        </w:rPr>
                        <w:t>COUNT(*)</w:t>
                      </w:r>
                      <w:r w:rsidR="007E6A1B">
                        <w:rPr>
                          <w:sz w:val="24"/>
                          <w:lang w:val="en-GB"/>
                        </w:rPr>
                        <w:t xml:space="preserve"> | SUM(</w:t>
                      </w:r>
                      <w:ins w:id="80" w:author="Prof. Dr. Peter Peinl" w:date="2017-08-20T21:45:00Z">
                        <w:r w:rsidR="0012414B">
                          <w:rPr>
                            <w:sz w:val="24"/>
                            <w:lang w:val="en-GB"/>
                          </w:rPr>
                          <w:t>table.</w:t>
                        </w:r>
                      </w:ins>
                      <w:bookmarkStart w:id="81" w:name="_GoBack"/>
                      <w:bookmarkEnd w:id="81"/>
                      <w:r w:rsidR="007E6A1B">
                        <w:rPr>
                          <w:sz w:val="24"/>
                          <w:lang w:val="en-GB"/>
                        </w:rPr>
                        <w:t>attribute)}</w:t>
                      </w:r>
                      <w:r>
                        <w:rPr>
                          <w:sz w:val="24"/>
                          <w:lang w:val="en-GB"/>
                        </w:rPr>
                        <w:t xml:space="preserve"> FROM table GROUP BY table.attribute</w:t>
                      </w:r>
                    </w:p>
                    <w:p w14:paraId="481CCEC0" w14:textId="24D39690" w:rsidR="006A3B17" w:rsidRPr="007B34FE" w:rsidRDefault="006A3B1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list-of-</w:t>
                      </w:r>
                      <w:r w:rsidRPr="006A3B17">
                        <w:rPr>
                          <w:sz w:val="24"/>
                          <w:lang w:val="en-GB"/>
                        </w:rPr>
                        <w:t xml:space="preserve"> </w:t>
                      </w:r>
                      <w:r>
                        <w:rPr>
                          <w:sz w:val="24"/>
                          <w:lang w:val="en-GB"/>
                        </w:rPr>
                        <w:t xml:space="preserve">attributes 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::= </w:t>
                      </w:r>
                      <w:r w:rsidR="007F27A6">
                        <w:rPr>
                          <w:sz w:val="24"/>
                          <w:lang w:val="en-GB"/>
                        </w:rPr>
                        <w:t>table.</w:t>
                      </w:r>
                      <w:r>
                        <w:rPr>
                          <w:sz w:val="24"/>
                          <w:lang w:val="en-GB"/>
                        </w:rPr>
                        <w:t>attribute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 [,</w:t>
                      </w:r>
                      <w:r w:rsidR="007F27A6">
                        <w:rPr>
                          <w:sz w:val="24"/>
                          <w:lang w:val="en-GB"/>
                        </w:rPr>
                        <w:t>table.</w:t>
                      </w:r>
                      <w:r>
                        <w:rPr>
                          <w:sz w:val="24"/>
                          <w:lang w:val="en-GB"/>
                        </w:rPr>
                        <w:t>attribute</w:t>
                      </w:r>
                      <w:r w:rsidRPr="007B34FE">
                        <w:rPr>
                          <w:sz w:val="24"/>
                          <w:lang w:val="en-GB"/>
                        </w:rPr>
                        <w:t>]…</w:t>
                      </w:r>
                    </w:p>
                    <w:p w14:paraId="646F47C0" w14:textId="790EB8FB" w:rsidR="006A3B17" w:rsidRDefault="006A3B1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 w:rsidRPr="007B34FE">
                        <w:rPr>
                          <w:sz w:val="24"/>
                          <w:lang w:val="en-GB"/>
                        </w:rPr>
                        <w:t>list-of-</w:t>
                      </w:r>
                      <w:r w:rsidRPr="006A3B17">
                        <w:rPr>
                          <w:sz w:val="24"/>
                          <w:lang w:val="en-GB"/>
                        </w:rPr>
                        <w:t xml:space="preserve"> </w:t>
                      </w:r>
                      <w:r>
                        <w:rPr>
                          <w:sz w:val="24"/>
                          <w:lang w:val="en-GB"/>
                        </w:rPr>
                        <w:t xml:space="preserve">tables </w:t>
                      </w:r>
                      <w:r w:rsidRPr="007B34FE">
                        <w:rPr>
                          <w:sz w:val="24"/>
                          <w:lang w:val="en-GB"/>
                        </w:rPr>
                        <w:t xml:space="preserve">::= </w:t>
                      </w:r>
                      <w:r w:rsidR="0011285E">
                        <w:rPr>
                          <w:sz w:val="24"/>
                          <w:lang w:val="en-GB"/>
                        </w:rPr>
                        <w:t>{</w:t>
                      </w:r>
                      <w:r w:rsidR="007F27A6">
                        <w:rPr>
                          <w:sz w:val="24"/>
                          <w:lang w:val="en-GB"/>
                        </w:rPr>
                        <w:t>table | table1, table2</w:t>
                      </w:r>
                      <w:r w:rsidR="0011285E">
                        <w:rPr>
                          <w:sz w:val="24"/>
                          <w:lang w:val="en-GB"/>
                        </w:rPr>
                        <w:t>}</w:t>
                      </w:r>
                    </w:p>
                    <w:p w14:paraId="33CC4DF2" w14:textId="77777777" w:rsidR="00956A36" w:rsidRDefault="007F27A6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 xml:space="preserve">fdbs-where-clause ::= </w:t>
                      </w:r>
                      <w:r w:rsidR="00B34A58">
                        <w:rPr>
                          <w:sz w:val="24"/>
                          <w:lang w:val="en-GB"/>
                        </w:rPr>
                        <w:t>{fdbs-where-join-only| fdbs-where-join-and-non-join |</w:t>
                      </w:r>
                    </w:p>
                    <w:p w14:paraId="5926F24A" w14:textId="1524B5E3" w:rsidR="00B34A58" w:rsidRDefault="00956A36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sz w:val="24"/>
                          <w:lang w:val="en-GB"/>
                        </w:rPr>
                        <w:tab/>
                      </w:r>
                      <w:r>
                        <w:rPr>
                          <w:sz w:val="24"/>
                          <w:lang w:val="en-GB"/>
                        </w:rPr>
                        <w:tab/>
                      </w:r>
                      <w:r w:rsidR="00B34A58">
                        <w:rPr>
                          <w:sz w:val="24"/>
                          <w:lang w:val="en-GB"/>
                        </w:rPr>
                        <w:t xml:space="preserve"> fdbs-where-non-joins</w:t>
                      </w:r>
                      <w:r>
                        <w:rPr>
                          <w:sz w:val="24"/>
                          <w:lang w:val="en-GB"/>
                        </w:rPr>
                        <w:t>}</w:t>
                      </w:r>
                    </w:p>
                    <w:p w14:paraId="21BC09EF" w14:textId="11FE266C" w:rsidR="00B34A58" w:rsidRDefault="00B34A58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fdbs-where-join-only ::= (single-join-condition)</w:t>
                      </w:r>
                    </w:p>
                    <w:p w14:paraId="430D4A67" w14:textId="6A540EEB" w:rsidR="00DC62E7" w:rsidRDefault="00DC62E7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single-join-condition ::=</w:t>
                      </w:r>
                      <w:r w:rsidR="0011285E">
                        <w:rPr>
                          <w:sz w:val="24"/>
                          <w:lang w:val="en-GB"/>
                        </w:rPr>
                        <w:t xml:space="preserve"> table1.attribute1 comparison table2.attribute2</w:t>
                      </w:r>
                    </w:p>
                    <w:p w14:paraId="20EA996B" w14:textId="1FAD835F" w:rsidR="00BD0101" w:rsidRDefault="00BD0101" w:rsidP="00BD0101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 xml:space="preserve">fdbs-where-join-and-non-joins ::= (single-join-condition) AND </w:t>
                      </w:r>
                      <w:del w:id="82" w:author="Prof. Dr. Peter Peinl" w:date="2017-08-20T08:42:00Z">
                        <w:r w:rsidDel="00602D8A">
                          <w:rPr>
                            <w:sz w:val="24"/>
                            <w:lang w:val="en-GB"/>
                          </w:rPr>
                          <w:delText>(</w:delText>
                        </w:r>
                      </w:del>
                      <w:r>
                        <w:rPr>
                          <w:sz w:val="24"/>
                          <w:lang w:val="en-GB"/>
                        </w:rPr>
                        <w:t>non-join-conditions</w:t>
                      </w:r>
                      <w:del w:id="83" w:author="Prof. Dr. Peter Peinl" w:date="2017-08-20T08:42:00Z">
                        <w:r w:rsidDel="00602D8A">
                          <w:rPr>
                            <w:sz w:val="24"/>
                            <w:lang w:val="en-GB"/>
                          </w:rPr>
                          <w:delText>)</w:delText>
                        </w:r>
                      </w:del>
                    </w:p>
                    <w:p w14:paraId="4B5BF306" w14:textId="0781CC75" w:rsidR="00B34A58" w:rsidRDefault="00B34A58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fdbs-where-non-joins ::= (non-join-conditions)</w:t>
                      </w:r>
                    </w:p>
                    <w:p w14:paraId="35CD38F8" w14:textId="48890005" w:rsidR="0011285E" w:rsidRDefault="0011285E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 xml:space="preserve">comparison ::= </w:t>
                      </w:r>
                      <w:del w:id="84" w:author="Prof. Dr. Peter Peinl" w:date="2017-08-19T17:25:00Z">
                        <w:r w:rsidDel="0064700B">
                          <w:rPr>
                            <w:sz w:val="24"/>
                            <w:lang w:val="en-GB"/>
                          </w:rPr>
                          <w:delText xml:space="preserve">= </w:delText>
                        </w:r>
                      </w:del>
                      <w:r>
                        <w:rPr>
                          <w:sz w:val="24"/>
                          <w:lang w:val="en-GB"/>
                        </w:rPr>
                        <w:t>{= | != | &gt; | &gt;=</w:t>
                      </w:r>
                      <w:r w:rsidR="009C1264">
                        <w:rPr>
                          <w:sz w:val="24"/>
                          <w:lang w:val="en-GB"/>
                        </w:rPr>
                        <w:t xml:space="preserve"> | &lt; | &lt;</w:t>
                      </w:r>
                      <w:r w:rsidR="00572244">
                        <w:rPr>
                          <w:sz w:val="24"/>
                          <w:lang w:val="en-GB"/>
                        </w:rPr>
                        <w:t>=</w:t>
                      </w:r>
                      <w:r>
                        <w:rPr>
                          <w:sz w:val="24"/>
                          <w:lang w:val="en-GB"/>
                        </w:rPr>
                        <w:t>}</w:t>
                      </w:r>
                    </w:p>
                    <w:p w14:paraId="0F04C3FD" w14:textId="17F0448D" w:rsidR="0011285E" w:rsidRDefault="0011285E" w:rsidP="006A3B17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 xml:space="preserve">non-join-conditions ::= </w:t>
                      </w:r>
                      <w:r w:rsidR="00CA6F96">
                        <w:rPr>
                          <w:sz w:val="24"/>
                          <w:lang w:val="en-GB"/>
                        </w:rPr>
                        <w:t>(</w:t>
                      </w:r>
                      <w:r>
                        <w:rPr>
                          <w:sz w:val="24"/>
                          <w:lang w:val="en-GB"/>
                        </w:rPr>
                        <w:t>non-join-condition</w:t>
                      </w:r>
                      <w:r w:rsidR="00CA6F96">
                        <w:rPr>
                          <w:sz w:val="24"/>
                          <w:lang w:val="en-GB"/>
                        </w:rPr>
                        <w:t>)</w:t>
                      </w:r>
                      <w:r>
                        <w:rPr>
                          <w:sz w:val="24"/>
                          <w:lang w:val="en-GB"/>
                        </w:rPr>
                        <w:t xml:space="preserve"> [{AND | OR }</w:t>
                      </w:r>
                      <w:r w:rsidRPr="0011285E">
                        <w:rPr>
                          <w:sz w:val="24"/>
                          <w:lang w:val="en-GB"/>
                        </w:rPr>
                        <w:t xml:space="preserve"> </w:t>
                      </w:r>
                      <w:r w:rsidR="00CA6F96">
                        <w:rPr>
                          <w:sz w:val="24"/>
                          <w:lang w:val="en-GB"/>
                        </w:rPr>
                        <w:t>(</w:t>
                      </w:r>
                      <w:r>
                        <w:rPr>
                          <w:sz w:val="24"/>
                          <w:lang w:val="en-GB"/>
                        </w:rPr>
                        <w:t>non-join-condition</w:t>
                      </w:r>
                      <w:r w:rsidR="00CA6F96">
                        <w:rPr>
                          <w:sz w:val="24"/>
                          <w:lang w:val="en-GB"/>
                        </w:rPr>
                        <w:t>)</w:t>
                      </w:r>
                      <w:r>
                        <w:rPr>
                          <w:sz w:val="24"/>
                          <w:lang w:val="en-GB"/>
                        </w:rPr>
                        <w:t>]</w:t>
                      </w:r>
                    </w:p>
                    <w:p w14:paraId="531AB962" w14:textId="4AD2A2A6" w:rsidR="0011285E" w:rsidRDefault="00CA6F96" w:rsidP="0011285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non</w:t>
                      </w:r>
                      <w:r w:rsidR="0011285E">
                        <w:rPr>
                          <w:sz w:val="24"/>
                          <w:lang w:val="en-GB"/>
                        </w:rPr>
                        <w:t xml:space="preserve">-join-condition ::= table1.attribute1 comparison </w:t>
                      </w:r>
                      <w:r w:rsidR="00572244">
                        <w:rPr>
                          <w:sz w:val="24"/>
                          <w:lang w:val="en-GB"/>
                        </w:rPr>
                        <w:t>constant</w:t>
                      </w:r>
                    </w:p>
                    <w:p w14:paraId="7D34C701" w14:textId="4CBE89C0" w:rsidR="00572244" w:rsidRDefault="00BD0101" w:rsidP="0011285E">
                      <w:pPr>
                        <w:tabs>
                          <w:tab w:val="left" w:pos="-1620"/>
                          <w:tab w:val="left" w:pos="780"/>
                        </w:tabs>
                        <w:jc w:val="both"/>
                        <w:rPr>
                          <w:sz w:val="24"/>
                          <w:lang w:val="en-GB"/>
                        </w:rPr>
                      </w:pPr>
                      <w:r>
                        <w:rPr>
                          <w:sz w:val="24"/>
                          <w:lang w:val="en-GB"/>
                        </w:rPr>
                        <w:t>constant ::</w:t>
                      </w:r>
                      <w:r w:rsidR="00572244">
                        <w:rPr>
                          <w:sz w:val="24"/>
                          <w:lang w:val="en-GB"/>
                        </w:rPr>
                        <w:t>= {integer-constant | string-constant</w:t>
                      </w:r>
                      <w:ins w:id="85" w:author="Prof. Dr. Peter Peinl" w:date="2017-08-19T17:25:00Z">
                        <w:r w:rsidR="0064700B">
                          <w:rPr>
                            <w:sz w:val="24"/>
                            <w:lang w:val="en-GB"/>
                          </w:rPr>
                          <w:t xml:space="preserve"> | null-value</w:t>
                        </w:r>
                      </w:ins>
                      <w:r w:rsidR="00572244">
                        <w:rPr>
                          <w:sz w:val="24"/>
                          <w:lang w:val="en-GB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44413D" w14:textId="77777777" w:rsidR="00180AB9" w:rsidRPr="00F73B58" w:rsidRDefault="00CB4171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542" w:author="intesar haider" w:date="2017-08-21T22:08:00Z">
            <w:rPr>
              <w:lang w:val="en-GB"/>
            </w:rPr>
          </w:rPrChange>
        </w:rPr>
      </w:pPr>
      <w:r w:rsidRPr="00F73B58">
        <w:rPr>
          <w:rStyle w:val="CommentReference"/>
          <w:sz w:val="24"/>
          <w:szCs w:val="24"/>
          <w:rPrChange w:id="1543" w:author="intesar haider" w:date="2017-08-21T22:08:00Z">
            <w:rPr>
              <w:rStyle w:val="CommentReference"/>
            </w:rPr>
          </w:rPrChange>
        </w:rPr>
        <w:commentReference w:id="1544"/>
      </w:r>
    </w:p>
    <w:p w14:paraId="65ADDB65" w14:textId="77777777" w:rsidR="009C1264" w:rsidRPr="00F73B58" w:rsidRDefault="009C1264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GB"/>
          <w:rPrChange w:id="1545" w:author="intesar haider" w:date="2017-08-21T22:08:00Z">
            <w:rPr>
              <w:lang w:val="en-GB"/>
            </w:rPr>
          </w:rPrChange>
        </w:rPr>
      </w:pPr>
    </w:p>
    <w:p w14:paraId="3C93EE3F" w14:textId="78D52CE5" w:rsidR="00323ECA" w:rsidRPr="00F73B58" w:rsidRDefault="00821B46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546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GB"/>
          <w:rPrChange w:id="1547" w:author="intesar haider" w:date="2017-08-21T22:08:00Z">
            <w:rPr>
              <w:lang w:val="en-GB"/>
            </w:rPr>
          </w:rPrChange>
        </w:rPr>
        <w:t>Though the above statements look simple in the case of a centralized DBS</w:t>
      </w:r>
      <w:r w:rsidR="00A921C3" w:rsidRPr="00F73B58">
        <w:rPr>
          <w:sz w:val="24"/>
          <w:szCs w:val="24"/>
          <w:lang w:val="en-GB"/>
          <w:rPrChange w:id="1548" w:author="intesar haider" w:date="2017-08-21T22:08:00Z">
            <w:rPr>
              <w:lang w:val="en-GB"/>
            </w:rPr>
          </w:rPrChange>
        </w:rPr>
        <w:t>, the task to build</w:t>
      </w:r>
      <w:r w:rsidRPr="00F73B58">
        <w:rPr>
          <w:sz w:val="24"/>
          <w:szCs w:val="24"/>
          <w:lang w:val="en-GB"/>
          <w:rPrChange w:id="1549" w:author="intesar haider" w:date="2017-08-21T22:08:00Z">
            <w:rPr>
              <w:lang w:val="en-GB"/>
            </w:rPr>
          </w:rPrChange>
        </w:rPr>
        <w:t xml:space="preserve"> a united </w:t>
      </w:r>
      <w:r w:rsidR="00A921C3" w:rsidRPr="00F73B58">
        <w:rPr>
          <w:sz w:val="24"/>
          <w:szCs w:val="24"/>
          <w:lang w:val="en-GB"/>
          <w:rPrChange w:id="1550" w:author="intesar haider" w:date="2017-08-21T22:08:00Z">
            <w:rPr>
              <w:lang w:val="en-GB"/>
            </w:rPr>
          </w:rPrChange>
        </w:rPr>
        <w:t xml:space="preserve">federated </w:t>
      </w:r>
      <w:r w:rsidRPr="00F73B58">
        <w:rPr>
          <w:sz w:val="24"/>
          <w:szCs w:val="24"/>
          <w:lang w:val="en-GB"/>
          <w:rPrChange w:id="1551" w:author="intesar haider" w:date="2017-08-21T22:08:00Z">
            <w:rPr>
              <w:lang w:val="en-GB"/>
            </w:rPr>
          </w:rPrChange>
        </w:rPr>
        <w:t xml:space="preserve">result set </w:t>
      </w:r>
      <w:r w:rsidR="00A921C3" w:rsidRPr="00F73B58">
        <w:rPr>
          <w:sz w:val="24"/>
          <w:szCs w:val="24"/>
          <w:lang w:val="en-GB"/>
          <w:rPrChange w:id="1552" w:author="intesar haider" w:date="2017-08-21T22:08:00Z">
            <w:rPr>
              <w:lang w:val="en-GB"/>
            </w:rPr>
          </w:rPrChange>
        </w:rPr>
        <w:t xml:space="preserve">(class </w:t>
      </w:r>
      <w:proofErr w:type="spellStart"/>
      <w:r w:rsidR="00A921C3" w:rsidRPr="00F73B58">
        <w:rPr>
          <w:sz w:val="24"/>
          <w:szCs w:val="24"/>
          <w:lang w:val="en-GB"/>
          <w:rPrChange w:id="1553" w:author="intesar haider" w:date="2017-08-21T22:08:00Z">
            <w:rPr>
              <w:lang w:val="en-GB"/>
            </w:rPr>
          </w:rPrChange>
        </w:rPr>
        <w:t>FedResultSet</w:t>
      </w:r>
      <w:proofErr w:type="spellEnd"/>
      <w:r w:rsidR="00A921C3" w:rsidRPr="00F73B58">
        <w:rPr>
          <w:sz w:val="24"/>
          <w:szCs w:val="24"/>
          <w:lang w:val="en-GB"/>
          <w:rPrChange w:id="1554" w:author="intesar haider" w:date="2017-08-21T22:08:00Z">
            <w:rPr>
              <w:lang w:val="en-GB"/>
            </w:rPr>
          </w:rPrChange>
        </w:rPr>
        <w:t xml:space="preserve"> of the </w:t>
      </w:r>
      <w:proofErr w:type="spellStart"/>
      <w:r w:rsidR="00A921C3" w:rsidRPr="00F73B58">
        <w:rPr>
          <w:sz w:val="24"/>
          <w:szCs w:val="24"/>
          <w:lang w:val="en-GB"/>
          <w:rPrChange w:id="1555" w:author="intesar haider" w:date="2017-08-21T22:08:00Z">
            <w:rPr>
              <w:lang w:val="en-GB"/>
            </w:rPr>
          </w:rPrChange>
        </w:rPr>
        <w:t>FedInterface</w:t>
      </w:r>
      <w:proofErr w:type="spellEnd"/>
      <w:r w:rsidR="00A921C3" w:rsidRPr="00F73B58">
        <w:rPr>
          <w:sz w:val="24"/>
          <w:szCs w:val="24"/>
          <w:lang w:val="en-GB"/>
          <w:rPrChange w:id="1556" w:author="intesar haider" w:date="2017-08-21T22:08:00Z">
            <w:rPr>
              <w:lang w:val="en-GB"/>
            </w:rPr>
          </w:rPrChange>
        </w:rPr>
        <w:t xml:space="preserve">) </w:t>
      </w:r>
      <w:r w:rsidRPr="00F73B58">
        <w:rPr>
          <w:sz w:val="24"/>
          <w:szCs w:val="24"/>
          <w:lang w:val="en-GB"/>
          <w:rPrChange w:id="1557" w:author="intesar haider" w:date="2017-08-21T22:08:00Z">
            <w:rPr>
              <w:lang w:val="en-GB"/>
            </w:rPr>
          </w:rPrChange>
        </w:rPr>
        <w:t>for all the partitions in the FDBS is not easy, especially if there is also a Join.</w:t>
      </w:r>
      <w:r w:rsidR="006973BB" w:rsidRPr="00F73B58">
        <w:rPr>
          <w:sz w:val="24"/>
          <w:szCs w:val="24"/>
          <w:lang w:val="en-US"/>
          <w:rPrChange w:id="1558" w:author="intesar haider" w:date="2017-08-21T22:08:00Z">
            <w:rPr>
              <w:lang w:val="en-US"/>
            </w:rPr>
          </w:rPrChange>
        </w:rPr>
        <w:t xml:space="preserve"> </w:t>
      </w:r>
      <w:r w:rsidR="00A921C3" w:rsidRPr="00F73B58">
        <w:rPr>
          <w:sz w:val="24"/>
          <w:szCs w:val="24"/>
          <w:lang w:val="en-US"/>
          <w:rPrChange w:id="1559" w:author="intesar haider" w:date="2017-08-21T22:08:00Z">
            <w:rPr>
              <w:lang w:val="en-US"/>
            </w:rPr>
          </w:rPrChange>
        </w:rPr>
        <w:t xml:space="preserve">The </w:t>
      </w:r>
      <w:r w:rsidR="009C1264" w:rsidRPr="00F73B58">
        <w:rPr>
          <w:sz w:val="24"/>
          <w:szCs w:val="24"/>
          <w:lang w:val="en-US"/>
          <w:rPrChange w:id="1560" w:author="intesar haider" w:date="2017-08-21T22:08:00Z">
            <w:rPr>
              <w:lang w:val="en-US"/>
            </w:rPr>
          </w:rPrChange>
        </w:rPr>
        <w:t xml:space="preserve">calculation of the </w:t>
      </w:r>
      <w:r w:rsidR="00A921C3" w:rsidRPr="00F73B58">
        <w:rPr>
          <w:sz w:val="24"/>
          <w:szCs w:val="24"/>
          <w:lang w:val="en-US"/>
          <w:rPrChange w:id="1561" w:author="intesar haider" w:date="2017-08-21T22:08:00Z">
            <w:rPr>
              <w:lang w:val="en-US"/>
            </w:rPr>
          </w:rPrChange>
        </w:rPr>
        <w:t xml:space="preserve">by the federative layer </w:t>
      </w:r>
      <w:r w:rsidR="009C1264" w:rsidRPr="00F73B58">
        <w:rPr>
          <w:sz w:val="24"/>
          <w:szCs w:val="24"/>
          <w:lang w:val="en-US"/>
          <w:rPrChange w:id="1562" w:author="intesar haider" w:date="2017-08-21T22:08:00Z">
            <w:rPr>
              <w:lang w:val="en-US"/>
            </w:rPr>
          </w:rPrChange>
        </w:rPr>
        <w:t xml:space="preserve">should be achieved </w:t>
      </w:r>
      <w:r w:rsidR="00A921C3" w:rsidRPr="00F73B58">
        <w:rPr>
          <w:sz w:val="24"/>
          <w:szCs w:val="24"/>
          <w:lang w:val="en-US"/>
          <w:rPrChange w:id="1563" w:author="intesar haider" w:date="2017-08-21T22:08:00Z">
            <w:rPr>
              <w:lang w:val="en-US"/>
            </w:rPr>
          </w:rPrChange>
        </w:rPr>
        <w:t>in a reasonable amou</w:t>
      </w:r>
      <w:r w:rsidR="006973BB" w:rsidRPr="00F73B58">
        <w:rPr>
          <w:sz w:val="24"/>
          <w:szCs w:val="24"/>
          <w:lang w:val="en-US"/>
          <w:rPrChange w:id="1564" w:author="intesar haider" w:date="2017-08-21T22:08:00Z">
            <w:rPr>
              <w:lang w:val="en-US"/>
            </w:rPr>
          </w:rPrChange>
        </w:rPr>
        <w:t>n</w:t>
      </w:r>
      <w:r w:rsidR="00A921C3" w:rsidRPr="00F73B58">
        <w:rPr>
          <w:sz w:val="24"/>
          <w:szCs w:val="24"/>
          <w:lang w:val="en-US"/>
          <w:rPrChange w:id="1565" w:author="intesar haider" w:date="2017-08-21T22:08:00Z">
            <w:rPr>
              <w:lang w:val="en-US"/>
            </w:rPr>
          </w:rPrChange>
        </w:rPr>
        <w:t>t of time, even if the tables contain several thousand tuples.</w:t>
      </w:r>
    </w:p>
    <w:p w14:paraId="1227C66C" w14:textId="77777777" w:rsidR="008B36AE" w:rsidRPr="00F73B58" w:rsidRDefault="008B36AE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566" w:author="intesar haider" w:date="2017-08-21T22:08:00Z">
            <w:rPr>
              <w:lang w:val="en-US"/>
            </w:rPr>
          </w:rPrChange>
        </w:rPr>
      </w:pPr>
    </w:p>
    <w:p w14:paraId="1AF3E76A" w14:textId="77777777" w:rsidR="00D12A06" w:rsidRPr="00F73B58" w:rsidRDefault="00D12A06" w:rsidP="00D33E14">
      <w:pPr>
        <w:tabs>
          <w:tab w:val="left" w:pos="-1620"/>
          <w:tab w:val="left" w:pos="780"/>
        </w:tabs>
        <w:jc w:val="both"/>
        <w:rPr>
          <w:b/>
          <w:sz w:val="24"/>
          <w:szCs w:val="24"/>
          <w:lang w:val="en-US"/>
          <w:rPrChange w:id="1567" w:author="intesar haider" w:date="2017-08-21T22:08:00Z">
            <w:rPr>
              <w:b/>
              <w:lang w:val="en-US"/>
            </w:rPr>
          </w:rPrChange>
        </w:rPr>
      </w:pPr>
      <w:r w:rsidRPr="00F73B58">
        <w:rPr>
          <w:b/>
          <w:sz w:val="24"/>
          <w:szCs w:val="24"/>
          <w:lang w:val="en-US"/>
          <w:rPrChange w:id="1568" w:author="intesar haider" w:date="2017-08-21T22:08:00Z">
            <w:rPr>
              <w:b/>
              <w:lang w:val="en-US"/>
            </w:rPr>
          </w:rPrChange>
        </w:rPr>
        <w:t>Data Control Language (DCL)</w:t>
      </w:r>
    </w:p>
    <w:p w14:paraId="1A01A09B" w14:textId="77777777" w:rsidR="00D12A06" w:rsidRPr="00F73B58" w:rsidRDefault="00D12A06" w:rsidP="00D33E14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569" w:author="intesar haider" w:date="2017-08-21T22:08:00Z">
            <w:rPr>
              <w:lang w:val="en-US"/>
            </w:rPr>
          </w:rPrChange>
        </w:rPr>
      </w:pPr>
    </w:p>
    <w:p w14:paraId="4B7B1EA5" w14:textId="77777777" w:rsidR="00D12A06" w:rsidRPr="00F73B58" w:rsidRDefault="00D12A06" w:rsidP="00821B46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57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571" w:author="intesar haider" w:date="2017-08-21T22:08:00Z">
            <w:rPr>
              <w:lang w:val="en-US"/>
            </w:rPr>
          </w:rPrChange>
        </w:rPr>
        <w:lastRenderedPageBreak/>
        <w:t xml:space="preserve">DCL </w:t>
      </w:r>
      <w:r w:rsidR="00E07D72" w:rsidRPr="00F73B58">
        <w:rPr>
          <w:sz w:val="24"/>
          <w:szCs w:val="24"/>
          <w:lang w:val="en-US"/>
          <w:rPrChange w:id="1572" w:author="intesar haider" w:date="2017-08-21T22:08:00Z">
            <w:rPr>
              <w:lang w:val="en-US"/>
            </w:rPr>
          </w:rPrChange>
        </w:rPr>
        <w:t>contains all</w:t>
      </w:r>
      <w:r w:rsidRPr="00F73B58">
        <w:rPr>
          <w:sz w:val="24"/>
          <w:szCs w:val="24"/>
          <w:lang w:val="en-US"/>
          <w:rPrChange w:id="1573" w:author="intesar haider" w:date="2017-08-21T22:08:00Z">
            <w:rPr>
              <w:lang w:val="en-US"/>
            </w:rPr>
          </w:rPrChange>
        </w:rPr>
        <w:t xml:space="preserve"> SQL</w:t>
      </w:r>
      <w:r w:rsidR="00E07D72" w:rsidRPr="00F73B58">
        <w:rPr>
          <w:sz w:val="24"/>
          <w:szCs w:val="24"/>
          <w:lang w:val="en-US"/>
          <w:rPrChange w:id="1574" w:author="intesar haider" w:date="2017-08-21T22:08:00Z">
            <w:rPr>
              <w:lang w:val="en-US"/>
            </w:rPr>
          </w:rPrChange>
        </w:rPr>
        <w:t xml:space="preserve"> statements that either enforce the right of access to data (GRANT, REVOKE) or transaction control (</w:t>
      </w:r>
      <w:r w:rsidRPr="00F73B58">
        <w:rPr>
          <w:sz w:val="24"/>
          <w:szCs w:val="24"/>
          <w:lang w:val="en-US"/>
          <w:rPrChange w:id="1575" w:author="intesar haider" w:date="2017-08-21T22:08:00Z">
            <w:rPr>
              <w:lang w:val="en-US"/>
            </w:rPr>
          </w:rPrChange>
        </w:rPr>
        <w:t>COMMIT, ROLLBACK</w:t>
      </w:r>
      <w:r w:rsidR="00E07D72" w:rsidRPr="00F73B58">
        <w:rPr>
          <w:sz w:val="24"/>
          <w:szCs w:val="24"/>
          <w:lang w:val="en-US"/>
          <w:rPrChange w:id="1576" w:author="intesar haider" w:date="2017-08-21T22:08:00Z">
            <w:rPr>
              <w:lang w:val="en-US"/>
            </w:rPr>
          </w:rPrChange>
        </w:rPr>
        <w:t xml:space="preserve">, SAVEPOINT) </w:t>
      </w:r>
      <w:r w:rsidR="00816291" w:rsidRPr="00F73B58">
        <w:rPr>
          <w:sz w:val="24"/>
          <w:szCs w:val="24"/>
          <w:lang w:val="en-US"/>
          <w:rPrChange w:id="1577" w:author="intesar haider" w:date="2017-08-21T22:08:00Z">
            <w:rPr>
              <w:lang w:val="en-US"/>
            </w:rPr>
          </w:rPrChange>
        </w:rPr>
        <w:t>and in a wider sense t</w:t>
      </w:r>
      <w:r w:rsidRPr="00F73B58">
        <w:rPr>
          <w:sz w:val="24"/>
          <w:szCs w:val="24"/>
          <w:lang w:val="en-US"/>
          <w:rPrChange w:id="1578" w:author="intesar haider" w:date="2017-08-21T22:08:00Z">
            <w:rPr>
              <w:lang w:val="en-US"/>
            </w:rPr>
          </w:rPrChange>
        </w:rPr>
        <w:t>rigger</w:t>
      </w:r>
      <w:r w:rsidR="00816291" w:rsidRPr="00F73B58">
        <w:rPr>
          <w:sz w:val="24"/>
          <w:szCs w:val="24"/>
          <w:lang w:val="en-US"/>
          <w:rPrChange w:id="1579" w:author="intesar haider" w:date="2017-08-21T22:08:00Z">
            <w:rPr>
              <w:lang w:val="en-US"/>
            </w:rPr>
          </w:rPrChange>
        </w:rPr>
        <w:t>s</w:t>
      </w:r>
      <w:r w:rsidRPr="00F73B58">
        <w:rPr>
          <w:sz w:val="24"/>
          <w:szCs w:val="24"/>
          <w:lang w:val="en-US"/>
          <w:rPrChange w:id="1580" w:author="intesar haider" w:date="2017-08-21T22:08:00Z">
            <w:rPr>
              <w:lang w:val="en-US"/>
            </w:rPr>
          </w:rPrChange>
        </w:rPr>
        <w:t xml:space="preserve">. </w:t>
      </w:r>
      <w:r w:rsidR="00816291" w:rsidRPr="00F73B58">
        <w:rPr>
          <w:sz w:val="24"/>
          <w:szCs w:val="24"/>
          <w:lang w:val="en-US"/>
          <w:rPrChange w:id="1581" w:author="intesar haider" w:date="2017-08-21T22:08:00Z">
            <w:rPr>
              <w:lang w:val="en-US"/>
            </w:rPr>
          </w:rPrChange>
        </w:rPr>
        <w:t>Those are not to be implemented in the assignment</w:t>
      </w:r>
      <w:r w:rsidRPr="00F73B58">
        <w:rPr>
          <w:sz w:val="24"/>
          <w:szCs w:val="24"/>
          <w:lang w:val="en-US"/>
          <w:rPrChange w:id="1582" w:author="intesar haider" w:date="2017-08-21T22:08:00Z">
            <w:rPr>
              <w:lang w:val="en-US"/>
            </w:rPr>
          </w:rPrChange>
        </w:rPr>
        <w:t xml:space="preserve">. </w:t>
      </w:r>
      <w:r w:rsidR="00816291" w:rsidRPr="00F73B58">
        <w:rPr>
          <w:sz w:val="24"/>
          <w:szCs w:val="24"/>
          <w:lang w:val="en-US"/>
          <w:rPrChange w:id="1583" w:author="intesar haider" w:date="2017-08-21T22:08:00Z">
            <w:rPr>
              <w:lang w:val="en-US"/>
            </w:rPr>
          </w:rPrChange>
        </w:rPr>
        <w:t xml:space="preserve">However, there are methods </w:t>
      </w:r>
      <w:r w:rsidRPr="00F73B58">
        <w:rPr>
          <w:sz w:val="24"/>
          <w:szCs w:val="24"/>
          <w:lang w:val="en-US"/>
          <w:rPrChange w:id="1584" w:author="intesar haider" w:date="2017-08-21T22:08:00Z">
            <w:rPr>
              <w:lang w:val="en-US"/>
            </w:rPr>
          </w:rPrChange>
        </w:rPr>
        <w:t xml:space="preserve">Commit </w:t>
      </w:r>
      <w:r w:rsidR="00816291" w:rsidRPr="00F73B58">
        <w:rPr>
          <w:sz w:val="24"/>
          <w:szCs w:val="24"/>
          <w:lang w:val="en-US"/>
          <w:rPrChange w:id="1585" w:author="intesar haider" w:date="2017-08-21T22:08:00Z">
            <w:rPr>
              <w:lang w:val="en-US"/>
            </w:rPr>
          </w:rPrChange>
        </w:rPr>
        <w:t>a</w:t>
      </w:r>
      <w:r w:rsidRPr="00F73B58">
        <w:rPr>
          <w:sz w:val="24"/>
          <w:szCs w:val="24"/>
          <w:lang w:val="en-US"/>
          <w:rPrChange w:id="1586" w:author="intesar haider" w:date="2017-08-21T22:08:00Z">
            <w:rPr>
              <w:lang w:val="en-US"/>
            </w:rPr>
          </w:rPrChange>
        </w:rPr>
        <w:t xml:space="preserve">nd Rollback </w:t>
      </w:r>
      <w:r w:rsidR="00816291" w:rsidRPr="00F73B58">
        <w:rPr>
          <w:sz w:val="24"/>
          <w:szCs w:val="24"/>
          <w:lang w:val="en-US"/>
          <w:rPrChange w:id="1587" w:author="intesar haider" w:date="2017-08-21T22:08:00Z">
            <w:rPr>
              <w:lang w:val="en-US"/>
            </w:rPr>
          </w:rPrChange>
        </w:rPr>
        <w:t>of the</w:t>
      </w:r>
      <w:r w:rsidRPr="00F73B58">
        <w:rPr>
          <w:sz w:val="24"/>
          <w:szCs w:val="24"/>
          <w:lang w:val="en-US"/>
          <w:rPrChange w:id="1588" w:author="intesar haider" w:date="2017-08-21T22:08:00Z">
            <w:rPr>
              <w:lang w:val="en-US"/>
            </w:rPr>
          </w:rPrChange>
        </w:rPr>
        <w:t xml:space="preserve"> </w:t>
      </w:r>
      <w:proofErr w:type="spellStart"/>
      <w:r w:rsidR="00816291" w:rsidRPr="00F73B58">
        <w:rPr>
          <w:sz w:val="24"/>
          <w:szCs w:val="24"/>
          <w:lang w:val="en-US"/>
          <w:rPrChange w:id="1589" w:author="intesar haider" w:date="2017-08-21T22:08:00Z">
            <w:rPr>
              <w:lang w:val="en-US"/>
            </w:rPr>
          </w:rPrChange>
        </w:rPr>
        <w:t>Fed</w:t>
      </w:r>
      <w:r w:rsidRPr="00F73B58">
        <w:rPr>
          <w:sz w:val="24"/>
          <w:szCs w:val="24"/>
          <w:lang w:val="en-US"/>
          <w:rPrChange w:id="1590" w:author="intesar haider" w:date="2017-08-21T22:08:00Z">
            <w:rPr>
              <w:lang w:val="en-US"/>
            </w:rPr>
          </w:rPrChange>
        </w:rPr>
        <w:t>Connection</w:t>
      </w:r>
      <w:proofErr w:type="spellEnd"/>
      <w:r w:rsidR="00816291" w:rsidRPr="00F73B58">
        <w:rPr>
          <w:sz w:val="24"/>
          <w:szCs w:val="24"/>
          <w:lang w:val="en-US"/>
          <w:rPrChange w:id="1591" w:author="intesar haider" w:date="2017-08-21T22:08:00Z">
            <w:rPr>
              <w:lang w:val="en-US"/>
            </w:rPr>
          </w:rPrChange>
        </w:rPr>
        <w:t xml:space="preserve"> class</w:t>
      </w:r>
      <w:r w:rsidRPr="00F73B58">
        <w:rPr>
          <w:sz w:val="24"/>
          <w:szCs w:val="24"/>
          <w:lang w:val="en-US"/>
          <w:rPrChange w:id="1592" w:author="intesar haider" w:date="2017-08-21T22:08:00Z">
            <w:rPr>
              <w:lang w:val="en-US"/>
            </w:rPr>
          </w:rPrChange>
        </w:rPr>
        <w:t>.</w:t>
      </w:r>
    </w:p>
    <w:p w14:paraId="4D536C98" w14:textId="77777777" w:rsidR="003B18DF" w:rsidRPr="00F73B58" w:rsidRDefault="003B18DF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593" w:author="intesar haider" w:date="2017-08-21T22:08:00Z">
            <w:rPr>
              <w:lang w:val="en-US"/>
            </w:rPr>
          </w:rPrChange>
        </w:rPr>
      </w:pPr>
    </w:p>
    <w:p w14:paraId="1479D618" w14:textId="530B6753" w:rsidR="003B18DF" w:rsidRPr="00F73B58" w:rsidRDefault="002F551D" w:rsidP="003B18DF">
      <w:pPr>
        <w:rPr>
          <w:b/>
          <w:sz w:val="24"/>
          <w:szCs w:val="24"/>
          <w:lang w:val="en-US"/>
          <w:rPrChange w:id="1594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1595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Test a</w:t>
      </w:r>
      <w:r w:rsidR="003B18DF" w:rsidRPr="00F73B58">
        <w:rPr>
          <w:b/>
          <w:sz w:val="24"/>
          <w:szCs w:val="24"/>
          <w:u w:val="single"/>
          <w:lang w:val="en-US"/>
          <w:rPrChange w:id="1596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nd </w:t>
      </w:r>
      <w:r w:rsidRPr="00F73B58">
        <w:rPr>
          <w:b/>
          <w:sz w:val="24"/>
          <w:szCs w:val="24"/>
          <w:u w:val="single"/>
          <w:lang w:val="en-US"/>
          <w:rPrChange w:id="1597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acceptance of</w:t>
      </w:r>
      <w:r w:rsidR="00CA12F4" w:rsidRPr="00F73B58">
        <w:rPr>
          <w:b/>
          <w:sz w:val="24"/>
          <w:szCs w:val="24"/>
          <w:u w:val="single"/>
          <w:lang w:val="en-US"/>
          <w:rPrChange w:id="1598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t</w:t>
      </w:r>
      <w:r w:rsidRPr="00F73B58">
        <w:rPr>
          <w:b/>
          <w:sz w:val="24"/>
          <w:szCs w:val="24"/>
          <w:u w:val="single"/>
          <w:lang w:val="en-US"/>
          <w:rPrChange w:id="1599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he assignment</w:t>
      </w:r>
      <w:r w:rsidR="003B18DF" w:rsidRPr="00F73B58">
        <w:rPr>
          <w:b/>
          <w:sz w:val="24"/>
          <w:szCs w:val="24"/>
          <w:lang w:val="en-US"/>
          <w:rPrChange w:id="1600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: </w:t>
      </w:r>
      <w:r w:rsidRPr="00F73B58">
        <w:rPr>
          <w:b/>
          <w:sz w:val="24"/>
          <w:szCs w:val="24"/>
          <w:lang w:val="en-US"/>
          <w:rPrChange w:id="1601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In d</w:t>
      </w:r>
      <w:r w:rsidR="003B18DF" w:rsidRPr="00F73B58">
        <w:rPr>
          <w:b/>
          <w:sz w:val="24"/>
          <w:szCs w:val="24"/>
          <w:lang w:val="en-US"/>
          <w:rPrChange w:id="1602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etail</w:t>
      </w:r>
    </w:p>
    <w:p w14:paraId="21170627" w14:textId="77777777" w:rsidR="003B18DF" w:rsidRPr="00F73B58" w:rsidRDefault="003B18DF" w:rsidP="003B18DF">
      <w:pPr>
        <w:jc w:val="both"/>
        <w:rPr>
          <w:sz w:val="24"/>
          <w:szCs w:val="24"/>
          <w:lang w:val="en-US"/>
          <w:rPrChange w:id="1603" w:author="intesar haider" w:date="2017-08-21T22:08:00Z">
            <w:rPr>
              <w:lang w:val="en-US"/>
            </w:rPr>
          </w:rPrChange>
        </w:rPr>
      </w:pPr>
    </w:p>
    <w:p w14:paraId="0B53B8D3" w14:textId="165F8253" w:rsidR="003B18DF" w:rsidRPr="00F73B58" w:rsidRDefault="009C1264" w:rsidP="003E72B3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60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605" w:author="intesar haider" w:date="2017-08-21T22:08:00Z">
            <w:rPr>
              <w:lang w:val="en-US"/>
            </w:rPr>
          </w:rPrChange>
        </w:rPr>
        <w:t>In order t</w:t>
      </w:r>
      <w:r w:rsidR="00A921C3" w:rsidRPr="00F73B58">
        <w:rPr>
          <w:sz w:val="24"/>
          <w:szCs w:val="24"/>
          <w:lang w:val="en-US"/>
          <w:rPrChange w:id="1606" w:author="intesar haider" w:date="2017-08-21T22:08:00Z">
            <w:rPr>
              <w:lang w:val="en-US"/>
            </w:rPr>
          </w:rPrChange>
        </w:rPr>
        <w:t>o test your own im</w:t>
      </w:r>
      <w:r w:rsidR="001E0599" w:rsidRPr="00F73B58">
        <w:rPr>
          <w:sz w:val="24"/>
          <w:szCs w:val="24"/>
          <w:lang w:val="en-US"/>
          <w:rPrChange w:id="1607" w:author="intesar haider" w:date="2017-08-21T22:08:00Z">
            <w:rPr>
              <w:lang w:val="en-US"/>
            </w:rPr>
          </w:rPrChange>
        </w:rPr>
        <w:t>plement</w:t>
      </w:r>
      <w:r w:rsidR="00A921C3" w:rsidRPr="00F73B58">
        <w:rPr>
          <w:sz w:val="24"/>
          <w:szCs w:val="24"/>
          <w:lang w:val="en-US"/>
          <w:rPrChange w:id="1608" w:author="intesar haider" w:date="2017-08-21T22:08:00Z">
            <w:rPr>
              <w:lang w:val="en-US"/>
            </w:rPr>
          </w:rPrChange>
        </w:rPr>
        <w:t>ation</w:t>
      </w:r>
      <w:r w:rsidRPr="00F73B58">
        <w:rPr>
          <w:sz w:val="24"/>
          <w:szCs w:val="24"/>
          <w:lang w:val="en-US"/>
          <w:rPrChange w:id="1609" w:author="intesar haider" w:date="2017-08-21T22:08:00Z">
            <w:rPr>
              <w:lang w:val="en-US"/>
            </w:rPr>
          </w:rPrChange>
        </w:rPr>
        <w:t xml:space="preserve"> adequately</w:t>
      </w:r>
      <w:r w:rsidR="00025552" w:rsidRPr="00F73B58">
        <w:rPr>
          <w:sz w:val="24"/>
          <w:szCs w:val="24"/>
          <w:lang w:val="en-US"/>
          <w:rPrChange w:id="1610" w:author="intesar haider" w:date="2017-08-21T22:08:00Z">
            <w:rPr>
              <w:lang w:val="en-US"/>
            </w:rPr>
          </w:rPrChange>
        </w:rPr>
        <w:t xml:space="preserve">, </w:t>
      </w:r>
      <w:r w:rsidR="00A921C3" w:rsidRPr="00F73B58">
        <w:rPr>
          <w:sz w:val="24"/>
          <w:szCs w:val="24"/>
          <w:lang w:val="en-US"/>
          <w:rPrChange w:id="1611" w:author="intesar haider" w:date="2017-08-21T22:08:00Z">
            <w:rPr>
              <w:lang w:val="en-US"/>
            </w:rPr>
          </w:rPrChange>
        </w:rPr>
        <w:t>I recommend that you write the following short programs</w:t>
      </w:r>
      <w:r w:rsidR="00025552" w:rsidRPr="00F73B58">
        <w:rPr>
          <w:sz w:val="24"/>
          <w:szCs w:val="24"/>
          <w:lang w:val="en-US"/>
          <w:rPrChange w:id="1612" w:author="intesar haider" w:date="2017-08-21T22:08:00Z">
            <w:rPr>
              <w:lang w:val="en-US"/>
            </w:rPr>
          </w:rPrChange>
        </w:rPr>
        <w:t>:</w:t>
      </w:r>
    </w:p>
    <w:p w14:paraId="25E6220A" w14:textId="77777777" w:rsidR="00025552" w:rsidRPr="00F73B58" w:rsidRDefault="00025552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613" w:author="intesar haider" w:date="2017-08-21T22:08:00Z">
            <w:rPr>
              <w:lang w:val="en-US"/>
            </w:rPr>
          </w:rPrChange>
        </w:rPr>
      </w:pPr>
    </w:p>
    <w:p w14:paraId="08B493A2" w14:textId="77777777" w:rsidR="00025552" w:rsidRPr="00F73B58" w:rsidRDefault="001E0599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614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615" w:author="intesar haider" w:date="2017-08-21T22:08:00Z">
            <w:rPr>
              <w:lang w:val="en-US"/>
            </w:rPr>
          </w:rPrChange>
        </w:rPr>
        <w:t>Write a</w:t>
      </w:r>
      <w:r w:rsidR="00025552" w:rsidRPr="00F73B58">
        <w:rPr>
          <w:sz w:val="24"/>
          <w:szCs w:val="24"/>
          <w:lang w:val="en-US"/>
          <w:rPrChange w:id="1616" w:author="intesar haider" w:date="2017-08-21T22:08:00Z">
            <w:rPr>
              <w:lang w:val="en-US"/>
            </w:rPr>
          </w:rPrChange>
        </w:rPr>
        <w:t xml:space="preserve"> simpl</w:t>
      </w:r>
      <w:r w:rsidRPr="00F73B58">
        <w:rPr>
          <w:sz w:val="24"/>
          <w:szCs w:val="24"/>
          <w:lang w:val="en-US"/>
          <w:rPrChange w:id="1617" w:author="intesar haider" w:date="2017-08-21T22:08:00Z">
            <w:rPr>
              <w:lang w:val="en-US"/>
            </w:rPr>
          </w:rPrChange>
        </w:rPr>
        <w:t>e program that reads a string of characters (containing the SQL statement to be tested) from the console</w:t>
      </w:r>
      <w:r w:rsidR="00025552" w:rsidRPr="00F73B58">
        <w:rPr>
          <w:sz w:val="24"/>
          <w:szCs w:val="24"/>
          <w:lang w:val="en-US"/>
          <w:rPrChange w:id="1618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1619" w:author="intesar haider" w:date="2017-08-21T22:08:00Z">
            <w:rPr>
              <w:lang w:val="en-US"/>
            </w:rPr>
          </w:rPrChange>
        </w:rPr>
        <w:t xml:space="preserve">invokes your </w:t>
      </w:r>
      <w:r w:rsidR="00025552" w:rsidRPr="00F73B58">
        <w:rPr>
          <w:sz w:val="24"/>
          <w:szCs w:val="24"/>
          <w:lang w:val="en-US"/>
          <w:rPrChange w:id="1620" w:author="intesar haider" w:date="2017-08-21T22:08:00Z">
            <w:rPr>
              <w:lang w:val="en-US"/>
            </w:rPr>
          </w:rPrChange>
        </w:rPr>
        <w:t>FJDBC-</w:t>
      </w:r>
      <w:r w:rsidRPr="00F73B58">
        <w:rPr>
          <w:sz w:val="24"/>
          <w:szCs w:val="24"/>
          <w:lang w:val="en-US"/>
          <w:rPrChange w:id="1621" w:author="intesar haider" w:date="2017-08-21T22:08:00Z">
            <w:rPr>
              <w:lang w:val="en-US"/>
            </w:rPr>
          </w:rPrChange>
        </w:rPr>
        <w:t>implementation and prints the results on the console</w:t>
      </w:r>
      <w:r w:rsidR="00025552" w:rsidRPr="00F73B58">
        <w:rPr>
          <w:sz w:val="24"/>
          <w:szCs w:val="24"/>
          <w:lang w:val="en-US"/>
          <w:rPrChange w:id="1622" w:author="intesar haider" w:date="2017-08-21T22:08:00Z">
            <w:rPr>
              <w:lang w:val="en-US"/>
            </w:rPr>
          </w:rPrChange>
        </w:rPr>
        <w:t>.</w:t>
      </w:r>
    </w:p>
    <w:p w14:paraId="12905198" w14:textId="2BF2490D" w:rsidR="00025552" w:rsidRPr="00F73B58" w:rsidRDefault="001E0599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623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624" w:author="intesar haider" w:date="2017-08-21T22:08:00Z">
            <w:rPr>
              <w:lang w:val="en-US"/>
            </w:rPr>
          </w:rPrChange>
        </w:rPr>
        <w:t>Write a simple</w:t>
      </w:r>
      <w:r w:rsidR="00025552" w:rsidRPr="00F73B58">
        <w:rPr>
          <w:sz w:val="24"/>
          <w:szCs w:val="24"/>
          <w:lang w:val="en-US"/>
          <w:rPrChange w:id="1625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626" w:author="intesar haider" w:date="2017-08-21T22:08:00Z">
            <w:rPr>
              <w:lang w:val="en-US"/>
            </w:rPr>
          </w:rPrChange>
        </w:rPr>
        <w:t>program similar to the previous assignment that creates and loads a large global distributed table with several thousand tuples.</w:t>
      </w:r>
    </w:p>
    <w:p w14:paraId="45970059" w14:textId="77777777" w:rsidR="00025552" w:rsidRPr="00F73B58" w:rsidRDefault="00CA12F4" w:rsidP="00DE098A">
      <w:pPr>
        <w:numPr>
          <w:ilvl w:val="0"/>
          <w:numId w:val="7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62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628" w:author="intesar haider" w:date="2017-08-21T22:08:00Z">
            <w:rPr>
              <w:lang w:val="en-US"/>
            </w:rPr>
          </w:rPrChange>
        </w:rPr>
        <w:t>Write one</w:t>
      </w:r>
      <w:r w:rsidR="00025552" w:rsidRPr="00F73B58">
        <w:rPr>
          <w:sz w:val="24"/>
          <w:szCs w:val="24"/>
          <w:lang w:val="en-US"/>
          <w:rPrChange w:id="1629" w:author="intesar haider" w:date="2017-08-21T22:08:00Z">
            <w:rPr>
              <w:lang w:val="en-US"/>
            </w:rPr>
          </w:rPrChange>
        </w:rPr>
        <w:t xml:space="preserve"> o</w:t>
      </w:r>
      <w:r w:rsidRPr="00F73B58">
        <w:rPr>
          <w:sz w:val="24"/>
          <w:szCs w:val="24"/>
          <w:lang w:val="en-US"/>
          <w:rPrChange w:id="1630" w:author="intesar haider" w:date="2017-08-21T22:08:00Z">
            <w:rPr>
              <w:lang w:val="en-US"/>
            </w:rPr>
          </w:rPrChange>
        </w:rPr>
        <w:t>r more simple p</w:t>
      </w:r>
      <w:r w:rsidR="00025552" w:rsidRPr="00F73B58">
        <w:rPr>
          <w:sz w:val="24"/>
          <w:szCs w:val="24"/>
          <w:lang w:val="en-US"/>
          <w:rPrChange w:id="1631" w:author="intesar haider" w:date="2017-08-21T22:08:00Z">
            <w:rPr>
              <w:lang w:val="en-US"/>
            </w:rPr>
          </w:rPrChange>
        </w:rPr>
        <w:t>rogram</w:t>
      </w:r>
      <w:r w:rsidRPr="00F73B58">
        <w:rPr>
          <w:sz w:val="24"/>
          <w:szCs w:val="24"/>
          <w:lang w:val="en-US"/>
          <w:rPrChange w:id="1632" w:author="intesar haider" w:date="2017-08-21T22:08:00Z">
            <w:rPr>
              <w:lang w:val="en-US"/>
            </w:rPr>
          </w:rPrChange>
        </w:rPr>
        <w:t>s</w:t>
      </w:r>
      <w:r w:rsidR="00025552" w:rsidRPr="00F73B58">
        <w:rPr>
          <w:sz w:val="24"/>
          <w:szCs w:val="24"/>
          <w:lang w:val="en-US"/>
          <w:rPrChange w:id="1633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634" w:author="intesar haider" w:date="2017-08-21T22:08:00Z">
            <w:rPr>
              <w:lang w:val="en-US"/>
            </w:rPr>
          </w:rPrChange>
        </w:rPr>
        <w:t>that execute q</w:t>
      </w:r>
      <w:r w:rsidR="00025552" w:rsidRPr="00F73B58">
        <w:rPr>
          <w:sz w:val="24"/>
          <w:szCs w:val="24"/>
          <w:lang w:val="en-US"/>
          <w:rPrChange w:id="1635" w:author="intesar haider" w:date="2017-08-21T22:08:00Z">
            <w:rPr>
              <w:lang w:val="en-US"/>
            </w:rPr>
          </w:rPrChange>
        </w:rPr>
        <w:t xml:space="preserve">ueries </w:t>
      </w:r>
      <w:r w:rsidRPr="00F73B58">
        <w:rPr>
          <w:sz w:val="24"/>
          <w:szCs w:val="24"/>
          <w:lang w:val="en-US"/>
          <w:rPrChange w:id="1636" w:author="intesar haider" w:date="2017-08-21T22:08:00Z">
            <w:rPr>
              <w:lang w:val="en-US"/>
            </w:rPr>
          </w:rPrChange>
        </w:rPr>
        <w:t>on big tables and measure the response time</w:t>
      </w:r>
    </w:p>
    <w:p w14:paraId="4CF51ECA" w14:textId="77777777" w:rsidR="00CA12F4" w:rsidRPr="00F73B58" w:rsidRDefault="00CA12F4" w:rsidP="00CA12F4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637" w:author="intesar haider" w:date="2017-08-21T22:08:00Z">
            <w:rPr>
              <w:lang w:val="en-US"/>
            </w:rPr>
          </w:rPrChange>
        </w:rPr>
      </w:pPr>
    </w:p>
    <w:p w14:paraId="72AAF7A8" w14:textId="209DECCF" w:rsidR="00025552" w:rsidRPr="00F73B58" w:rsidRDefault="007D364E" w:rsidP="00DE098A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638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639" w:author="intesar haider" w:date="2017-08-21T22:08:00Z">
            <w:rPr>
              <w:lang w:val="en-US"/>
            </w:rPr>
          </w:rPrChange>
        </w:rPr>
        <w:t>To</w:t>
      </w:r>
      <w:r w:rsidR="00CA12F4" w:rsidRPr="00F73B58">
        <w:rPr>
          <w:sz w:val="24"/>
          <w:szCs w:val="24"/>
          <w:lang w:val="en-US"/>
          <w:rPrChange w:id="1640" w:author="intesar haider" w:date="2017-08-21T22:08:00Z">
            <w:rPr>
              <w:lang w:val="en-US"/>
            </w:rPr>
          </w:rPrChange>
        </w:rPr>
        <w:t xml:space="preserve"> validate your implementation we will run a benchmark of </w:t>
      </w:r>
      <w:r w:rsidR="00BD603E" w:rsidRPr="00F73B58">
        <w:rPr>
          <w:sz w:val="24"/>
          <w:szCs w:val="24"/>
          <w:lang w:val="en-US"/>
          <w:rPrChange w:id="1641" w:author="intesar haider" w:date="2017-08-21T22:08:00Z">
            <w:rPr>
              <w:lang w:val="en-US"/>
            </w:rPr>
          </w:rPrChange>
        </w:rPr>
        <w:t>SQL</w:t>
      </w:r>
      <w:r w:rsidR="0063101F" w:rsidRPr="00F73B58">
        <w:rPr>
          <w:sz w:val="24"/>
          <w:szCs w:val="24"/>
          <w:lang w:val="en-US"/>
          <w:rPrChange w:id="1642" w:author="intesar haider" w:date="2017-08-21T22:08:00Z">
            <w:rPr>
              <w:lang w:val="en-US"/>
            </w:rPr>
          </w:rPrChange>
        </w:rPr>
        <w:t xml:space="preserve"> </w:t>
      </w:r>
      <w:r w:rsidR="00CA12F4" w:rsidRPr="00F73B58">
        <w:rPr>
          <w:sz w:val="24"/>
          <w:szCs w:val="24"/>
          <w:lang w:val="en-US"/>
          <w:rPrChange w:id="1643" w:author="intesar haider" w:date="2017-08-21T22:08:00Z">
            <w:rPr>
              <w:lang w:val="en-US"/>
            </w:rPr>
          </w:rPrChange>
        </w:rPr>
        <w:t xml:space="preserve">statements on your federative layer, check </w:t>
      </w:r>
      <w:r w:rsidRPr="00F73B58">
        <w:rPr>
          <w:sz w:val="24"/>
          <w:szCs w:val="24"/>
          <w:lang w:val="en-US"/>
          <w:rPrChange w:id="1644" w:author="intesar haider" w:date="2017-08-21T22:08:00Z">
            <w:rPr>
              <w:lang w:val="en-US"/>
            </w:rPr>
          </w:rPrChange>
        </w:rPr>
        <w:t>t</w:t>
      </w:r>
      <w:r w:rsidR="00CA12F4" w:rsidRPr="00F73B58">
        <w:rPr>
          <w:sz w:val="24"/>
          <w:szCs w:val="24"/>
          <w:lang w:val="en-US"/>
          <w:rPrChange w:id="1645" w:author="intesar haider" w:date="2017-08-21T22:08:00Z">
            <w:rPr>
              <w:lang w:val="en-US"/>
            </w:rPr>
          </w:rPrChange>
        </w:rPr>
        <w:t>he correctness of the result</w:t>
      </w:r>
      <w:r w:rsidRPr="00F73B58">
        <w:rPr>
          <w:sz w:val="24"/>
          <w:szCs w:val="24"/>
          <w:lang w:val="en-US"/>
          <w:rPrChange w:id="1646" w:author="intesar haider" w:date="2017-08-21T22:08:00Z">
            <w:rPr>
              <w:lang w:val="en-US"/>
            </w:rPr>
          </w:rPrChange>
        </w:rPr>
        <w:t>s</w:t>
      </w:r>
      <w:r w:rsidR="00CA12F4" w:rsidRPr="00F73B58">
        <w:rPr>
          <w:sz w:val="24"/>
          <w:szCs w:val="24"/>
          <w:lang w:val="en-US"/>
          <w:rPrChange w:id="1647" w:author="intesar haider" w:date="2017-08-21T22:08:00Z">
            <w:rPr>
              <w:lang w:val="en-US"/>
            </w:rPr>
          </w:rPrChange>
        </w:rPr>
        <w:t xml:space="preserve"> and measure the response times.</w:t>
      </w:r>
      <w:r w:rsidR="00BD603E" w:rsidRPr="00F73B58">
        <w:rPr>
          <w:sz w:val="24"/>
          <w:szCs w:val="24"/>
          <w:lang w:val="en-US"/>
          <w:rPrChange w:id="164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649" w:author="intesar haider" w:date="2017-08-21T22:08:00Z">
            <w:rPr>
              <w:lang w:val="en-US"/>
            </w:rPr>
          </w:rPrChange>
        </w:rPr>
        <w:t xml:space="preserve">Your code will </w:t>
      </w:r>
      <w:r w:rsidR="00CA12F4" w:rsidRPr="00F73B58">
        <w:rPr>
          <w:sz w:val="24"/>
          <w:szCs w:val="24"/>
          <w:lang w:val="en-US"/>
          <w:rPrChange w:id="1650" w:author="intesar haider" w:date="2017-08-21T22:08:00Z">
            <w:rPr>
              <w:lang w:val="en-US"/>
            </w:rPr>
          </w:rPrChange>
        </w:rPr>
        <w:t>be linked to programs equivalent to pro</w:t>
      </w:r>
      <w:r w:rsidRPr="00F73B58">
        <w:rPr>
          <w:sz w:val="24"/>
          <w:szCs w:val="24"/>
          <w:lang w:val="en-US"/>
          <w:rPrChange w:id="1651" w:author="intesar haider" w:date="2017-08-21T22:08:00Z">
            <w:rPr>
              <w:lang w:val="en-US"/>
            </w:rPr>
          </w:rPrChange>
        </w:rPr>
        <w:t>g</w:t>
      </w:r>
      <w:r w:rsidR="00CA12F4" w:rsidRPr="00F73B58">
        <w:rPr>
          <w:sz w:val="24"/>
          <w:szCs w:val="24"/>
          <w:lang w:val="en-US"/>
          <w:rPrChange w:id="1652" w:author="intesar haider" w:date="2017-08-21T22:08:00Z">
            <w:rPr>
              <w:lang w:val="en-US"/>
            </w:rPr>
          </w:rPrChange>
        </w:rPr>
        <w:t xml:space="preserve">rams </w:t>
      </w:r>
      <w:r w:rsidRPr="00F73B58">
        <w:rPr>
          <w:sz w:val="24"/>
          <w:szCs w:val="24"/>
          <w:lang w:val="en-US"/>
          <w:rPrChange w:id="1653" w:author="intesar haider" w:date="2017-08-21T22:08:00Z">
            <w:rPr>
              <w:lang w:val="en-US"/>
            </w:rPr>
          </w:rPrChange>
        </w:rPr>
        <w:t xml:space="preserve">(see above) provided by us. </w:t>
      </w:r>
      <w:r w:rsidR="00BD603E" w:rsidRPr="00F73B58">
        <w:rPr>
          <w:sz w:val="24"/>
          <w:szCs w:val="24"/>
          <w:lang w:val="en-US"/>
          <w:rPrChange w:id="1654" w:author="intesar haider" w:date="2017-08-21T22:08:00Z">
            <w:rPr>
              <w:lang w:val="en-US"/>
            </w:rPr>
          </w:rPrChange>
        </w:rPr>
        <w:t>SQL</w:t>
      </w:r>
      <w:r w:rsidRPr="00F73B58">
        <w:rPr>
          <w:sz w:val="24"/>
          <w:szCs w:val="24"/>
          <w:lang w:val="en-US"/>
          <w:rPrChange w:id="1655" w:author="intesar haider" w:date="2017-08-21T22:08:00Z">
            <w:rPr>
              <w:lang w:val="en-US"/>
            </w:rPr>
          </w:rPrChange>
        </w:rPr>
        <w:t xml:space="preserve"> statements, especially the SELECT ones, to be tested will be published some time before the tests.</w:t>
      </w:r>
    </w:p>
    <w:p w14:paraId="23EBE4CA" w14:textId="77777777" w:rsidR="003B18DF" w:rsidRPr="00F73B58" w:rsidRDefault="003B18DF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656" w:author="intesar haider" w:date="2017-08-21T22:08:00Z">
            <w:rPr>
              <w:lang w:val="en-US"/>
            </w:rPr>
          </w:rPrChange>
        </w:rPr>
      </w:pPr>
    </w:p>
    <w:p w14:paraId="2BB4DD7F" w14:textId="08E94115" w:rsidR="008C198F" w:rsidRPr="00F73B58" w:rsidRDefault="008C198F" w:rsidP="008C198F">
      <w:pPr>
        <w:rPr>
          <w:b/>
          <w:sz w:val="24"/>
          <w:szCs w:val="24"/>
          <w:lang w:val="en-US"/>
          <w:rPrChange w:id="1657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1658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Proto</w:t>
      </w:r>
      <w:r w:rsidR="00EC1ED8" w:rsidRPr="00F73B58">
        <w:rPr>
          <w:b/>
          <w:sz w:val="24"/>
          <w:szCs w:val="24"/>
          <w:u w:val="single"/>
          <w:lang w:val="en-US"/>
          <w:rPrChange w:id="1659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col</w:t>
      </w:r>
      <w:r w:rsidRPr="00F73B58">
        <w:rPr>
          <w:b/>
          <w:sz w:val="24"/>
          <w:szCs w:val="24"/>
          <w:u w:val="single"/>
          <w:lang w:val="en-US"/>
          <w:rPrChange w:id="1660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 </w:t>
      </w:r>
      <w:r w:rsidR="00B94474" w:rsidRPr="00F73B58">
        <w:rPr>
          <w:b/>
          <w:sz w:val="24"/>
          <w:szCs w:val="24"/>
          <w:u w:val="single"/>
          <w:lang w:val="en-US"/>
          <w:rPrChange w:id="1661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(documentation) of operations within the FDBC layer</w:t>
      </w:r>
      <w:r w:rsidRPr="00F73B58">
        <w:rPr>
          <w:b/>
          <w:sz w:val="24"/>
          <w:szCs w:val="24"/>
          <w:lang w:val="en-US"/>
          <w:rPrChange w:id="1662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 xml:space="preserve">: </w:t>
      </w:r>
      <w:r w:rsidR="00EC1ED8" w:rsidRPr="00F73B58">
        <w:rPr>
          <w:b/>
          <w:sz w:val="24"/>
          <w:szCs w:val="24"/>
          <w:lang w:val="en-US"/>
          <w:rPrChange w:id="1663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In d</w:t>
      </w:r>
      <w:r w:rsidRPr="00F73B58">
        <w:rPr>
          <w:b/>
          <w:sz w:val="24"/>
          <w:szCs w:val="24"/>
          <w:lang w:val="en-US"/>
          <w:rPrChange w:id="1664" w:author="intesar haider" w:date="2017-08-21T22:08:00Z">
            <w:rPr>
              <w:b/>
              <w:sz w:val="22"/>
              <w:szCs w:val="22"/>
              <w:lang w:val="en-US"/>
            </w:rPr>
          </w:rPrChange>
        </w:rPr>
        <w:t>etail</w:t>
      </w:r>
    </w:p>
    <w:p w14:paraId="54A208E2" w14:textId="77777777" w:rsidR="008C198F" w:rsidRPr="00F73B58" w:rsidRDefault="008C198F" w:rsidP="008C198F">
      <w:pPr>
        <w:jc w:val="both"/>
        <w:rPr>
          <w:sz w:val="24"/>
          <w:szCs w:val="24"/>
          <w:lang w:val="en-US"/>
          <w:rPrChange w:id="1665" w:author="intesar haider" w:date="2017-08-21T22:08:00Z">
            <w:rPr>
              <w:lang w:val="en-US"/>
            </w:rPr>
          </w:rPrChange>
        </w:rPr>
      </w:pPr>
    </w:p>
    <w:p w14:paraId="7642A8E8" w14:textId="2B8A01BD" w:rsidR="0061526D" w:rsidRPr="00F73B58" w:rsidRDefault="00B94474" w:rsidP="00DE098A">
      <w:p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666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667" w:author="intesar haider" w:date="2017-08-21T22:08:00Z">
            <w:rPr>
              <w:lang w:val="en-US"/>
            </w:rPr>
          </w:rPrChange>
        </w:rPr>
        <w:t xml:space="preserve">In order to </w:t>
      </w:r>
      <w:r w:rsidR="006973BB" w:rsidRPr="00F73B58">
        <w:rPr>
          <w:sz w:val="24"/>
          <w:szCs w:val="24"/>
          <w:lang w:val="en-US"/>
          <w:rPrChange w:id="1668" w:author="intesar haider" w:date="2017-08-21T22:08:00Z">
            <w:rPr>
              <w:lang w:val="en-US"/>
            </w:rPr>
          </w:rPrChange>
        </w:rPr>
        <w:t xml:space="preserve">validate your implementation please log the processed statements in a file (and via console optionally). The file should be named fedprot.txt and created on the program’s start. In this file all received statements and all resulting JDBC queries to the </w:t>
      </w:r>
      <w:proofErr w:type="spellStart"/>
      <w:r w:rsidR="006973BB" w:rsidRPr="00F73B58">
        <w:rPr>
          <w:sz w:val="24"/>
          <w:szCs w:val="24"/>
          <w:lang w:val="en-US"/>
          <w:rPrChange w:id="1669" w:author="intesar haider" w:date="2017-08-21T22:08:00Z">
            <w:rPr>
              <w:lang w:val="en-US"/>
            </w:rPr>
          </w:rPrChange>
        </w:rPr>
        <w:t>CDBSes</w:t>
      </w:r>
      <w:proofErr w:type="spellEnd"/>
      <w:r w:rsidR="006973BB" w:rsidRPr="00F73B58">
        <w:rPr>
          <w:sz w:val="24"/>
          <w:szCs w:val="24"/>
          <w:lang w:val="en-US"/>
          <w:rPrChange w:id="1670" w:author="intesar haider" w:date="2017-08-21T22:08:00Z">
            <w:rPr>
              <w:lang w:val="en-US"/>
            </w:rPr>
          </w:rPrChange>
        </w:rPr>
        <w:t xml:space="preserve"> should be logged. </w:t>
      </w:r>
      <w:r w:rsidRPr="00F73B58">
        <w:rPr>
          <w:sz w:val="24"/>
          <w:szCs w:val="24"/>
          <w:lang w:val="en-US"/>
          <w:rPrChange w:id="1671" w:author="intesar haider" w:date="2017-08-21T22:08:00Z">
            <w:rPr>
              <w:lang w:val="en-US"/>
            </w:rPr>
          </w:rPrChange>
        </w:rPr>
        <w:t>Output should be formatted roughly according (similar) to</w:t>
      </w:r>
      <w:r w:rsidR="00F82BD9" w:rsidRPr="00F73B58">
        <w:rPr>
          <w:sz w:val="24"/>
          <w:szCs w:val="24"/>
          <w:lang w:val="en-US"/>
          <w:rPrChange w:id="1672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673" w:author="intesar haider" w:date="2017-08-21T22:08:00Z">
            <w:rPr>
              <w:lang w:val="en-US"/>
            </w:rPr>
          </w:rPrChange>
        </w:rPr>
        <w:t>the following example</w:t>
      </w:r>
      <w:r w:rsidR="0061526D" w:rsidRPr="00F73B58">
        <w:rPr>
          <w:sz w:val="24"/>
          <w:szCs w:val="24"/>
          <w:lang w:val="en-US"/>
          <w:rPrChange w:id="1674" w:author="intesar haider" w:date="2017-08-21T22:08:00Z">
            <w:rPr>
              <w:lang w:val="en-US"/>
            </w:rPr>
          </w:rPrChange>
        </w:rPr>
        <w:t>.</w:t>
      </w:r>
      <w:r w:rsidR="004F774C" w:rsidRPr="00F73B58">
        <w:rPr>
          <w:sz w:val="24"/>
          <w:szCs w:val="24"/>
          <w:lang w:val="en-US"/>
          <w:rPrChange w:id="1675" w:author="intesar haider" w:date="2017-08-21T22:08:00Z">
            <w:rPr>
              <w:lang w:val="en-US"/>
            </w:rPr>
          </w:rPrChange>
        </w:rPr>
        <w:t xml:space="preserve"> </w:t>
      </w:r>
      <w:r w:rsidR="00F82BD9" w:rsidRPr="00F73B58">
        <w:rPr>
          <w:sz w:val="24"/>
          <w:szCs w:val="24"/>
          <w:lang w:val="en-US"/>
          <w:rPrChange w:id="1676" w:author="intesar haider" w:date="2017-08-21T22:08:00Z">
            <w:rPr>
              <w:lang w:val="en-US"/>
            </w:rPr>
          </w:rPrChange>
        </w:rPr>
        <w:t>The exact time (up to a granularity of milliseconds) has to be printed at the beginning of each line</w:t>
      </w:r>
      <w:r w:rsidR="004F774C" w:rsidRPr="00F73B58">
        <w:rPr>
          <w:sz w:val="24"/>
          <w:szCs w:val="24"/>
          <w:lang w:val="en-US"/>
          <w:rPrChange w:id="1677" w:author="intesar haider" w:date="2017-08-21T22:08:00Z">
            <w:rPr>
              <w:lang w:val="en-US"/>
            </w:rPr>
          </w:rPrChange>
        </w:rPr>
        <w:t>.</w:t>
      </w:r>
    </w:p>
    <w:p w14:paraId="7656D639" w14:textId="77777777" w:rsidR="007D2D60" w:rsidRPr="00F73B58" w:rsidRDefault="007D2D60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678" w:author="intesar haider" w:date="2017-08-21T22:08:00Z">
            <w:rPr>
              <w:lang w:val="en-US"/>
            </w:rPr>
          </w:rPrChange>
        </w:rPr>
      </w:pPr>
    </w:p>
    <w:p w14:paraId="7C6531FA" w14:textId="77777777" w:rsidR="007D2D60" w:rsidRPr="00F73B58" w:rsidRDefault="0061526D" w:rsidP="003B18DF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679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680" w:author="intesar haider" w:date="2017-08-21T22:08:00Z">
            <w:rPr>
              <w:lang w:val="en-GB"/>
            </w:rPr>
          </w:rPrChange>
        </w:rPr>
        <w:t>&lt;12:10:23.100&gt; Start FDBS</w:t>
      </w:r>
    </w:p>
    <w:p w14:paraId="513B4BF7" w14:textId="77777777" w:rsidR="0061526D" w:rsidRPr="00F73B58" w:rsidRDefault="0061526D" w:rsidP="0061526D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681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682" w:author="intesar haider" w:date="2017-08-21T22:08:00Z">
            <w:rPr>
              <w:lang w:val="en-GB"/>
            </w:rPr>
          </w:rPrChange>
        </w:rPr>
        <w:t>&lt;12:10:23.101&gt; Connect 1 oralv9a, vdbs24</w:t>
      </w:r>
    </w:p>
    <w:p w14:paraId="6ADE1E37" w14:textId="77777777" w:rsidR="0061526D" w:rsidRPr="00F73B58" w:rsidRDefault="0061526D" w:rsidP="0061526D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683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684" w:author="intesar haider" w:date="2017-08-21T22:08:00Z">
            <w:rPr>
              <w:lang w:val="en-GB"/>
            </w:rPr>
          </w:rPrChange>
        </w:rPr>
        <w:t>&lt;12:10:23.103&gt; Connect 2 oralv8a, vdbs24</w:t>
      </w:r>
    </w:p>
    <w:p w14:paraId="663A1BDD" w14:textId="77777777" w:rsidR="0061526D" w:rsidRPr="00F73B58" w:rsidRDefault="0061526D" w:rsidP="0061526D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685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686" w:author="intesar haider" w:date="2017-08-21T22:08:00Z">
            <w:rPr>
              <w:lang w:val="en-GB"/>
            </w:rPr>
          </w:rPrChange>
        </w:rPr>
        <w:t>&lt;12:10:23.104&gt; Connect 3 oralv10a, vdbs24</w:t>
      </w:r>
    </w:p>
    <w:p w14:paraId="5E4BDF1A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687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688" w:author="intesar haider" w:date="2017-08-21T22:08:00Z">
            <w:rPr>
              <w:lang w:val="en-GB"/>
            </w:rPr>
          </w:rPrChange>
        </w:rPr>
        <w:t xml:space="preserve">&lt;12:10:23.105&gt; Received FJDBC: Insert into </w:t>
      </w:r>
      <w:proofErr w:type="spellStart"/>
      <w:r w:rsidRPr="00F73B58">
        <w:rPr>
          <w:sz w:val="24"/>
          <w:szCs w:val="24"/>
          <w:lang w:val="en-GB"/>
          <w:rPrChange w:id="1689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690" w:author="intesar haider" w:date="2017-08-21T22:08:00Z">
            <w:rPr>
              <w:lang w:val="en-GB"/>
            </w:rPr>
          </w:rPrChange>
        </w:rPr>
        <w:t xml:space="preserve"> values (12, ‘Meier’,63001)</w:t>
      </w:r>
    </w:p>
    <w:p w14:paraId="1FBABEEA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691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692" w:author="intesar haider" w:date="2017-08-21T22:08:00Z">
            <w:rPr>
              <w:lang w:val="en-GB"/>
            </w:rPr>
          </w:rPrChange>
        </w:rPr>
        <w:t xml:space="preserve">&lt;12:10:23.105&gt; Sent oralv8a: Insert into </w:t>
      </w:r>
      <w:proofErr w:type="spellStart"/>
      <w:r w:rsidRPr="00F73B58">
        <w:rPr>
          <w:sz w:val="24"/>
          <w:szCs w:val="24"/>
          <w:lang w:val="en-GB"/>
          <w:rPrChange w:id="1693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694" w:author="intesar haider" w:date="2017-08-21T22:08:00Z">
            <w:rPr>
              <w:lang w:val="en-GB"/>
            </w:rPr>
          </w:rPrChange>
        </w:rPr>
        <w:t xml:space="preserve"> values (12, ‘Meier’,63001)</w:t>
      </w:r>
    </w:p>
    <w:p w14:paraId="5A3AE202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695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696" w:author="intesar haider" w:date="2017-08-21T22:08:00Z">
            <w:rPr>
              <w:lang w:val="en-GB"/>
            </w:rPr>
          </w:rPrChange>
        </w:rPr>
        <w:t xml:space="preserve">&lt;12:10:23.106&gt; Received FJDBC: Insert into </w:t>
      </w:r>
      <w:proofErr w:type="spellStart"/>
      <w:r w:rsidRPr="00F73B58">
        <w:rPr>
          <w:sz w:val="24"/>
          <w:szCs w:val="24"/>
          <w:lang w:val="en-GB"/>
          <w:rPrChange w:id="1697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698" w:author="intesar haider" w:date="2017-08-21T22:08:00Z">
            <w:rPr>
              <w:lang w:val="en-GB"/>
            </w:rPr>
          </w:rPrChange>
        </w:rPr>
        <w:t xml:space="preserve"> values (45, ‘Mehler’,29556)</w:t>
      </w:r>
    </w:p>
    <w:p w14:paraId="1FFD601D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699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700" w:author="intesar haider" w:date="2017-08-21T22:08:00Z">
            <w:rPr>
              <w:lang w:val="en-GB"/>
            </w:rPr>
          </w:rPrChange>
        </w:rPr>
        <w:t xml:space="preserve">&lt;12:10:23.106&gt; Sent oralv9a: Insert into </w:t>
      </w:r>
      <w:proofErr w:type="spellStart"/>
      <w:r w:rsidRPr="00F73B58">
        <w:rPr>
          <w:sz w:val="24"/>
          <w:szCs w:val="24"/>
          <w:lang w:val="en-GB"/>
          <w:rPrChange w:id="1701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702" w:author="intesar haider" w:date="2017-08-21T22:08:00Z">
            <w:rPr>
              <w:lang w:val="en-GB"/>
            </w:rPr>
          </w:rPrChange>
        </w:rPr>
        <w:t xml:space="preserve"> values (45, ‘Mehler’,29556)</w:t>
      </w:r>
    </w:p>
    <w:p w14:paraId="565CF5E7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703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704" w:author="intesar haider" w:date="2017-08-21T22:08:00Z">
            <w:rPr>
              <w:lang w:val="en-GB"/>
            </w:rPr>
          </w:rPrChange>
        </w:rPr>
        <w:t xml:space="preserve">&lt;12:10:23.107&gt; Received FJDBC: Insert into </w:t>
      </w:r>
      <w:proofErr w:type="spellStart"/>
      <w:r w:rsidRPr="00F73B58">
        <w:rPr>
          <w:sz w:val="24"/>
          <w:szCs w:val="24"/>
          <w:lang w:val="en-GB"/>
          <w:rPrChange w:id="1705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706" w:author="intesar haider" w:date="2017-08-21T22:08:00Z">
            <w:rPr>
              <w:lang w:val="en-GB"/>
            </w:rPr>
          </w:rPrChange>
        </w:rPr>
        <w:t xml:space="preserve"> values (99, ‘Zehner’,81324)</w:t>
      </w:r>
    </w:p>
    <w:p w14:paraId="47526FB1" w14:textId="77777777" w:rsidR="004026E0" w:rsidRPr="00F73B58" w:rsidRDefault="004026E0" w:rsidP="004026E0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707" w:author="intesar haider" w:date="2017-08-21T22:08:00Z">
            <w:rPr>
              <w:lang w:val="en-GB"/>
            </w:rPr>
          </w:rPrChange>
        </w:rPr>
      </w:pPr>
      <w:r w:rsidRPr="00F73B58">
        <w:rPr>
          <w:sz w:val="24"/>
          <w:szCs w:val="24"/>
          <w:lang w:val="en-GB"/>
          <w:rPrChange w:id="1708" w:author="intesar haider" w:date="2017-08-21T22:08:00Z">
            <w:rPr>
              <w:lang w:val="en-GB"/>
            </w:rPr>
          </w:rPrChange>
        </w:rPr>
        <w:t xml:space="preserve">&lt;12:10:23.107&gt; Sent oralv10a: Insert into </w:t>
      </w:r>
      <w:proofErr w:type="spellStart"/>
      <w:r w:rsidRPr="00F73B58">
        <w:rPr>
          <w:sz w:val="24"/>
          <w:szCs w:val="24"/>
          <w:lang w:val="en-GB"/>
          <w:rPrChange w:id="1709" w:author="intesar haider" w:date="2017-08-21T22:08:00Z">
            <w:rPr>
              <w:lang w:val="en-GB"/>
            </w:rPr>
          </w:rPrChange>
        </w:rPr>
        <w:t>pers</w:t>
      </w:r>
      <w:proofErr w:type="spellEnd"/>
      <w:r w:rsidRPr="00F73B58">
        <w:rPr>
          <w:sz w:val="24"/>
          <w:szCs w:val="24"/>
          <w:lang w:val="en-GB"/>
          <w:rPrChange w:id="1710" w:author="intesar haider" w:date="2017-08-21T22:08:00Z">
            <w:rPr>
              <w:lang w:val="en-GB"/>
            </w:rPr>
          </w:rPrChange>
        </w:rPr>
        <w:t xml:space="preserve"> values (99, ‘Zehner’,81324)</w:t>
      </w:r>
    </w:p>
    <w:p w14:paraId="4093ABCC" w14:textId="77777777" w:rsidR="0061526D" w:rsidRPr="00F73B58" w:rsidRDefault="0061526D" w:rsidP="0061526D">
      <w:pPr>
        <w:tabs>
          <w:tab w:val="left" w:pos="-1620"/>
          <w:tab w:val="left" w:pos="780"/>
        </w:tabs>
        <w:rPr>
          <w:sz w:val="24"/>
          <w:szCs w:val="24"/>
          <w:lang w:val="en-GB"/>
          <w:rPrChange w:id="1711" w:author="intesar haider" w:date="2017-08-21T22:08:00Z">
            <w:rPr>
              <w:lang w:val="en-GB"/>
            </w:rPr>
          </w:rPrChange>
        </w:rPr>
      </w:pPr>
    </w:p>
    <w:p w14:paraId="10792783" w14:textId="38ABA188" w:rsidR="0061526D" w:rsidRPr="00F73B58" w:rsidRDefault="006973BB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1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GB"/>
          <w:rPrChange w:id="1713" w:author="intesar haider" w:date="2017-08-21T22:08:00Z">
            <w:rPr>
              <w:lang w:val="en-GB"/>
            </w:rPr>
          </w:rPrChange>
        </w:rPr>
        <w:t>Feel free to log also additional information</w:t>
      </w:r>
      <w:r w:rsidR="00183FED" w:rsidRPr="00F73B58">
        <w:rPr>
          <w:sz w:val="24"/>
          <w:szCs w:val="24"/>
          <w:lang w:val="en-GB"/>
          <w:rPrChange w:id="1714" w:author="intesar haider" w:date="2017-08-21T22:08:00Z">
            <w:rPr>
              <w:lang w:val="en-GB"/>
            </w:rPr>
          </w:rPrChange>
        </w:rPr>
        <w:t xml:space="preserve"> and details</w:t>
      </w:r>
      <w:r w:rsidRPr="00F73B58">
        <w:rPr>
          <w:sz w:val="24"/>
          <w:szCs w:val="24"/>
          <w:lang w:val="en-GB"/>
          <w:rPrChange w:id="1715" w:author="intesar haider" w:date="2017-08-21T22:08:00Z">
            <w:rPr>
              <w:lang w:val="en-GB"/>
            </w:rPr>
          </w:rPrChange>
        </w:rPr>
        <w:t xml:space="preserve"> but</w:t>
      </w:r>
      <w:r w:rsidR="00183FED" w:rsidRPr="00F73B58">
        <w:rPr>
          <w:sz w:val="24"/>
          <w:szCs w:val="24"/>
          <w:lang w:val="en-GB"/>
          <w:rPrChange w:id="1716" w:author="intesar haider" w:date="2017-08-21T22:08:00Z">
            <w:rPr>
              <w:lang w:val="en-GB"/>
            </w:rPr>
          </w:rPrChange>
        </w:rPr>
        <w:t xml:space="preserve"> keep the output human-readable.</w:t>
      </w:r>
      <w:r w:rsidRPr="00F73B58">
        <w:rPr>
          <w:sz w:val="24"/>
          <w:szCs w:val="24"/>
          <w:lang w:val="en-GB"/>
          <w:rPrChange w:id="1717" w:author="intesar haider" w:date="2017-08-21T22:08:00Z">
            <w:rPr>
              <w:lang w:val="en-GB"/>
            </w:rPr>
          </w:rPrChange>
        </w:rPr>
        <w:t xml:space="preserve"> </w:t>
      </w:r>
    </w:p>
    <w:p w14:paraId="12ED78CD" w14:textId="77777777" w:rsidR="00775527" w:rsidRPr="00F73B58" w:rsidRDefault="00775527" w:rsidP="003B18D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18" w:author="intesar haider" w:date="2017-08-21T22:08:00Z">
            <w:rPr>
              <w:lang w:val="en-US"/>
            </w:rPr>
          </w:rPrChange>
        </w:rPr>
      </w:pPr>
    </w:p>
    <w:p w14:paraId="3B400A65" w14:textId="77777777" w:rsidR="00382102" w:rsidRPr="00F73B58" w:rsidRDefault="00382102" w:rsidP="00382102">
      <w:pPr>
        <w:rPr>
          <w:b/>
          <w:sz w:val="24"/>
          <w:szCs w:val="24"/>
          <w:lang w:val="en-US"/>
          <w:rPrChange w:id="1719" w:author="intesar haider" w:date="2017-08-21T22:08:00Z">
            <w:rPr>
              <w:b/>
              <w:sz w:val="22"/>
              <w:szCs w:val="22"/>
              <w:lang w:val="en-US"/>
            </w:rPr>
          </w:rPrChange>
        </w:rPr>
      </w:pPr>
      <w:r w:rsidRPr="00F73B58">
        <w:rPr>
          <w:b/>
          <w:sz w:val="24"/>
          <w:szCs w:val="24"/>
          <w:u w:val="single"/>
          <w:lang w:val="en-US"/>
          <w:rPrChange w:id="1720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Do</w:t>
      </w:r>
      <w:r w:rsidR="0014472E" w:rsidRPr="00F73B58">
        <w:rPr>
          <w:b/>
          <w:sz w:val="24"/>
          <w:szCs w:val="24"/>
          <w:u w:val="single"/>
          <w:lang w:val="en-US"/>
          <w:rPrChange w:id="1721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cu</w:t>
      </w:r>
      <w:r w:rsidRPr="00F73B58">
        <w:rPr>
          <w:b/>
          <w:sz w:val="24"/>
          <w:szCs w:val="24"/>
          <w:u w:val="single"/>
          <w:lang w:val="en-US"/>
          <w:rPrChange w:id="1722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 xml:space="preserve">mentation </w:t>
      </w:r>
      <w:r w:rsidR="0014472E" w:rsidRPr="00F73B58">
        <w:rPr>
          <w:b/>
          <w:sz w:val="24"/>
          <w:szCs w:val="24"/>
          <w:u w:val="single"/>
          <w:lang w:val="en-US"/>
          <w:rPrChange w:id="1723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of your s</w:t>
      </w:r>
      <w:r w:rsidRPr="00F73B58">
        <w:rPr>
          <w:b/>
          <w:sz w:val="24"/>
          <w:szCs w:val="24"/>
          <w:u w:val="single"/>
          <w:lang w:val="en-US"/>
          <w:rPrChange w:id="1724" w:author="intesar haider" w:date="2017-08-21T22:08:00Z">
            <w:rPr>
              <w:b/>
              <w:sz w:val="22"/>
              <w:szCs w:val="22"/>
              <w:u w:val="single"/>
              <w:lang w:val="en-US"/>
            </w:rPr>
          </w:rPrChange>
        </w:rPr>
        <w:t>oftware</w:t>
      </w:r>
    </w:p>
    <w:p w14:paraId="22DB87D4" w14:textId="77777777" w:rsidR="00382102" w:rsidRPr="00F73B58" w:rsidRDefault="00382102" w:rsidP="00382102">
      <w:pPr>
        <w:jc w:val="both"/>
        <w:rPr>
          <w:sz w:val="24"/>
          <w:szCs w:val="24"/>
          <w:lang w:val="en-US"/>
          <w:rPrChange w:id="1725" w:author="intesar haider" w:date="2017-08-21T22:08:00Z">
            <w:rPr>
              <w:lang w:val="en-US"/>
            </w:rPr>
          </w:rPrChange>
        </w:rPr>
      </w:pPr>
    </w:p>
    <w:p w14:paraId="5AF6A043" w14:textId="77777777" w:rsidR="00382102" w:rsidRPr="00F73B58" w:rsidRDefault="007D364E" w:rsidP="00382102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26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27" w:author="intesar haider" w:date="2017-08-21T22:08:00Z">
            <w:rPr>
              <w:lang w:val="en-US"/>
            </w:rPr>
          </w:rPrChange>
        </w:rPr>
        <w:t xml:space="preserve">Design and implementation shall be </w:t>
      </w:r>
      <w:r w:rsidR="00B956B0" w:rsidRPr="00F73B58">
        <w:rPr>
          <w:sz w:val="24"/>
          <w:szCs w:val="24"/>
          <w:lang w:val="en-US"/>
          <w:rPrChange w:id="1728" w:author="intesar haider" w:date="2017-08-21T22:08:00Z">
            <w:rPr>
              <w:lang w:val="en-US"/>
            </w:rPr>
          </w:rPrChange>
        </w:rPr>
        <w:t xml:space="preserve">documented, especially the </w:t>
      </w:r>
      <w:r w:rsidRPr="00F73B58">
        <w:rPr>
          <w:sz w:val="24"/>
          <w:szCs w:val="24"/>
          <w:lang w:val="en-US"/>
          <w:rPrChange w:id="1729" w:author="intesar haider" w:date="2017-08-21T22:08:00Z">
            <w:rPr>
              <w:lang w:val="en-US"/>
            </w:rPr>
          </w:rPrChange>
        </w:rPr>
        <w:t>design decisions</w:t>
      </w:r>
      <w:r w:rsidR="00382102" w:rsidRPr="00F73B58">
        <w:rPr>
          <w:sz w:val="24"/>
          <w:szCs w:val="24"/>
          <w:lang w:val="en-US"/>
          <w:rPrChange w:id="1730" w:author="intesar haider" w:date="2017-08-21T22:08:00Z">
            <w:rPr>
              <w:lang w:val="en-US"/>
            </w:rPr>
          </w:rPrChange>
        </w:rPr>
        <w:t>.</w:t>
      </w:r>
    </w:p>
    <w:p w14:paraId="426F18C9" w14:textId="77777777" w:rsidR="00382102" w:rsidRPr="00F73B58" w:rsidRDefault="00382102" w:rsidP="00382102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31" w:author="intesar haider" w:date="2017-08-21T22:08:00Z">
            <w:rPr>
              <w:lang w:val="en-US"/>
            </w:rPr>
          </w:rPrChange>
        </w:rPr>
      </w:pPr>
    </w:p>
    <w:p w14:paraId="3B16A6D2" w14:textId="2B60BE3E" w:rsidR="007D364E" w:rsidRPr="00F73B58" w:rsidRDefault="007D364E" w:rsidP="00382102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3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33" w:author="intesar haider" w:date="2017-08-21T22:08:00Z">
            <w:rPr>
              <w:lang w:val="en-US"/>
            </w:rPr>
          </w:rPrChange>
        </w:rPr>
        <w:t>The documentation at least has address the following topics:</w:t>
      </w:r>
    </w:p>
    <w:p w14:paraId="6F0A8AEC" w14:textId="77777777" w:rsidR="00382102" w:rsidRPr="00F73B58" w:rsidRDefault="00382102" w:rsidP="00382102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34" w:author="intesar haider" w:date="2017-08-21T22:08:00Z">
            <w:rPr>
              <w:lang w:val="en-US"/>
            </w:rPr>
          </w:rPrChange>
        </w:rPr>
      </w:pPr>
    </w:p>
    <w:p w14:paraId="02806843" w14:textId="396F1037" w:rsidR="007D364E" w:rsidRPr="00F73B58" w:rsidRDefault="003615A6" w:rsidP="0063101F">
      <w:pPr>
        <w:numPr>
          <w:ilvl w:val="0"/>
          <w:numId w:val="18"/>
        </w:numPr>
        <w:tabs>
          <w:tab w:val="left" w:pos="-1620"/>
          <w:tab w:val="left" w:pos="780"/>
        </w:tabs>
        <w:rPr>
          <w:sz w:val="24"/>
          <w:szCs w:val="24"/>
          <w:lang w:val="en-US"/>
          <w:rPrChange w:id="173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36" w:author="intesar haider" w:date="2017-08-21T22:08:00Z">
            <w:rPr>
              <w:lang w:val="en-US"/>
            </w:rPr>
          </w:rPrChange>
        </w:rPr>
        <w:t>Name</w:t>
      </w:r>
      <w:r w:rsidR="007D364E" w:rsidRPr="00F73B58">
        <w:rPr>
          <w:sz w:val="24"/>
          <w:szCs w:val="24"/>
          <w:lang w:val="en-US"/>
          <w:rPrChange w:id="1737" w:author="intesar haider" w:date="2017-08-21T22:08:00Z">
            <w:rPr>
              <w:lang w:val="en-US"/>
            </w:rPr>
          </w:rPrChange>
        </w:rPr>
        <w:t xml:space="preserve"> and matriculation number of each group</w:t>
      </w:r>
      <w:r w:rsidR="00A10A83" w:rsidRPr="00F73B58">
        <w:rPr>
          <w:sz w:val="24"/>
          <w:szCs w:val="24"/>
          <w:lang w:val="en-US"/>
          <w:rPrChange w:id="1738" w:author="intesar haider" w:date="2017-08-21T22:08:00Z">
            <w:rPr>
              <w:lang w:val="en-US"/>
            </w:rPr>
          </w:rPrChange>
        </w:rPr>
        <w:t xml:space="preserve"> </w:t>
      </w:r>
      <w:r w:rsidR="007D364E" w:rsidRPr="00F73B58">
        <w:rPr>
          <w:sz w:val="24"/>
          <w:szCs w:val="24"/>
          <w:lang w:val="en-US"/>
          <w:rPrChange w:id="1739" w:author="intesar haider" w:date="2017-08-21T22:08:00Z">
            <w:rPr>
              <w:lang w:val="en-US"/>
            </w:rPr>
          </w:rPrChange>
        </w:rPr>
        <w:t>mem</w:t>
      </w:r>
      <w:r w:rsidRPr="00F73B58">
        <w:rPr>
          <w:sz w:val="24"/>
          <w:szCs w:val="24"/>
          <w:lang w:val="en-US"/>
          <w:rPrChange w:id="1740" w:author="intesar haider" w:date="2017-08-21T22:08:00Z">
            <w:rPr>
              <w:lang w:val="en-US"/>
            </w:rPr>
          </w:rPrChange>
        </w:rPr>
        <w:t>b</w:t>
      </w:r>
      <w:r w:rsidR="007D364E" w:rsidRPr="00F73B58">
        <w:rPr>
          <w:sz w:val="24"/>
          <w:szCs w:val="24"/>
          <w:lang w:val="en-US"/>
          <w:rPrChange w:id="1741" w:author="intesar haider" w:date="2017-08-21T22:08:00Z">
            <w:rPr>
              <w:lang w:val="en-US"/>
            </w:rPr>
          </w:rPrChange>
        </w:rPr>
        <w:t>er.</w:t>
      </w:r>
    </w:p>
    <w:p w14:paraId="132C94CE" w14:textId="77777777" w:rsidR="007D364E" w:rsidRPr="00F73B58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74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43" w:author="intesar haider" w:date="2017-08-21T22:08:00Z">
            <w:rPr>
              <w:lang w:val="en-US"/>
            </w:rPr>
          </w:rPrChange>
        </w:rPr>
        <w:t>Contributions to the common solution listed by each group member; every member has to do some part of the coding.</w:t>
      </w:r>
    </w:p>
    <w:p w14:paraId="30555ABC" w14:textId="16C81D0E" w:rsidR="00382102" w:rsidRPr="00F73B58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sz w:val="24"/>
          <w:szCs w:val="24"/>
          <w:rPrChange w:id="1744" w:author="intesar haider" w:date="2017-08-21T22:08:00Z">
            <w:rPr/>
          </w:rPrChange>
        </w:rPr>
      </w:pPr>
      <w:r w:rsidRPr="00F73B58">
        <w:rPr>
          <w:sz w:val="24"/>
          <w:szCs w:val="24"/>
          <w:lang w:val="en-US"/>
          <w:rPrChange w:id="1745" w:author="intesar haider" w:date="2017-08-21T22:08:00Z">
            <w:rPr>
              <w:lang w:val="en-US"/>
            </w:rPr>
          </w:rPrChange>
        </w:rPr>
        <w:lastRenderedPageBreak/>
        <w:t>Systems architecture</w:t>
      </w:r>
      <w:r w:rsidR="00382102" w:rsidRPr="00F73B58">
        <w:rPr>
          <w:sz w:val="24"/>
          <w:szCs w:val="24"/>
          <w:lang w:val="en-US"/>
          <w:rPrChange w:id="1746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1747" w:author="intesar haider" w:date="2017-08-21T22:08:00Z">
            <w:rPr>
              <w:lang w:val="en-US"/>
            </w:rPr>
          </w:rPrChange>
        </w:rPr>
        <w:t>i.e.</w:t>
      </w:r>
      <w:r w:rsidR="00382102" w:rsidRPr="00F73B58">
        <w:rPr>
          <w:sz w:val="24"/>
          <w:szCs w:val="24"/>
          <w:lang w:val="en-US"/>
          <w:rPrChange w:id="1748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749" w:author="intesar haider" w:date="2017-08-21T22:08:00Z">
            <w:rPr>
              <w:lang w:val="en-US"/>
            </w:rPr>
          </w:rPrChange>
        </w:rPr>
        <w:t>components</w:t>
      </w:r>
      <w:r w:rsidR="00382102" w:rsidRPr="00F73B58">
        <w:rPr>
          <w:sz w:val="24"/>
          <w:szCs w:val="24"/>
          <w:lang w:val="en-US"/>
          <w:rPrChange w:id="1750" w:author="intesar haider" w:date="2017-08-21T22:08:00Z">
            <w:rPr>
              <w:lang w:val="en-US"/>
            </w:rPr>
          </w:rPrChange>
        </w:rPr>
        <w:t>, verbal</w:t>
      </w:r>
      <w:r w:rsidRPr="00F73B58">
        <w:rPr>
          <w:sz w:val="24"/>
          <w:szCs w:val="24"/>
          <w:lang w:val="en-US"/>
          <w:rPrChange w:id="1751" w:author="intesar haider" w:date="2017-08-21T22:08:00Z">
            <w:rPr>
              <w:lang w:val="en-US"/>
            </w:rPr>
          </w:rPrChange>
        </w:rPr>
        <w:t xml:space="preserve"> description of the tasks/functionality of the components</w:t>
      </w:r>
      <w:r w:rsidR="00382102" w:rsidRPr="00F73B58">
        <w:rPr>
          <w:sz w:val="24"/>
          <w:szCs w:val="24"/>
          <w:lang w:val="en-US"/>
          <w:rPrChange w:id="1752" w:author="intesar haider" w:date="2017-08-21T22:08:00Z">
            <w:rPr>
              <w:lang w:val="en-US"/>
            </w:rPr>
          </w:rPrChange>
        </w:rPr>
        <w:t xml:space="preserve">, </w:t>
      </w:r>
      <w:r w:rsidRPr="00F73B58">
        <w:rPr>
          <w:sz w:val="24"/>
          <w:szCs w:val="24"/>
          <w:lang w:val="en-US"/>
          <w:rPrChange w:id="1753" w:author="intesar haider" w:date="2017-08-21T22:08:00Z">
            <w:rPr>
              <w:lang w:val="en-US"/>
            </w:rPr>
          </w:rPrChange>
        </w:rPr>
        <w:t>structure of the s</w:t>
      </w:r>
      <w:r w:rsidR="00382102" w:rsidRPr="00F73B58">
        <w:rPr>
          <w:sz w:val="24"/>
          <w:szCs w:val="24"/>
          <w:lang w:val="en-US"/>
          <w:rPrChange w:id="1754" w:author="intesar haider" w:date="2017-08-21T22:08:00Z">
            <w:rPr>
              <w:lang w:val="en-US"/>
            </w:rPr>
          </w:rPrChange>
        </w:rPr>
        <w:t xml:space="preserve">ystem, </w:t>
      </w:r>
      <w:r w:rsidRPr="00F73B58">
        <w:rPr>
          <w:sz w:val="24"/>
          <w:szCs w:val="24"/>
          <w:lang w:val="en-US"/>
          <w:rPrChange w:id="1755" w:author="intesar haider" w:date="2017-08-21T22:08:00Z">
            <w:rPr>
              <w:lang w:val="en-US"/>
            </w:rPr>
          </w:rPrChange>
        </w:rPr>
        <w:t>interaction among the components.</w:t>
      </w:r>
      <w:r w:rsidR="00382102" w:rsidRPr="00F73B58">
        <w:rPr>
          <w:sz w:val="24"/>
          <w:szCs w:val="24"/>
          <w:lang w:val="en-US"/>
          <w:rPrChange w:id="1756" w:author="intesar haider" w:date="2017-08-21T22:08:00Z">
            <w:rPr>
              <w:lang w:val="en-US"/>
            </w:rPr>
          </w:rPrChange>
        </w:rPr>
        <w:t xml:space="preserve"> </w:t>
      </w:r>
      <w:r w:rsidRPr="00F73B58">
        <w:rPr>
          <w:sz w:val="24"/>
          <w:szCs w:val="24"/>
          <w:lang w:val="en-US"/>
          <w:rPrChange w:id="1757" w:author="intesar haider" w:date="2017-08-21T22:08:00Z">
            <w:rPr>
              <w:lang w:val="en-US"/>
            </w:rPr>
          </w:rPrChange>
        </w:rPr>
        <w:t xml:space="preserve">Some </w:t>
      </w:r>
      <w:r w:rsidR="00183FED" w:rsidRPr="00F73B58">
        <w:rPr>
          <w:sz w:val="24"/>
          <w:szCs w:val="24"/>
          <w:lang w:val="en-US"/>
          <w:rPrChange w:id="1758" w:author="intesar haider" w:date="2017-08-21T22:08:00Z">
            <w:rPr>
              <w:lang w:val="en-US"/>
            </w:rPr>
          </w:rPrChange>
        </w:rPr>
        <w:t>w</w:t>
      </w:r>
      <w:r w:rsidR="00183FED" w:rsidRPr="00F73B58">
        <w:rPr>
          <w:sz w:val="24"/>
          <w:szCs w:val="24"/>
          <w:rPrChange w:id="1759" w:author="intesar haider" w:date="2017-08-21T22:08:00Z">
            <w:rPr/>
          </w:rPrChange>
        </w:rPr>
        <w:t>ell</w:t>
      </w:r>
      <w:r w:rsidR="00662C30" w:rsidRPr="00F73B58">
        <w:rPr>
          <w:sz w:val="24"/>
          <w:szCs w:val="24"/>
          <w:rPrChange w:id="1760" w:author="intesar haider" w:date="2017-08-21T22:08:00Z">
            <w:rPr/>
          </w:rPrChange>
        </w:rPr>
        <w:t>-</w:t>
      </w:r>
      <w:r w:rsidRPr="00F73B58">
        <w:rPr>
          <w:sz w:val="24"/>
          <w:szCs w:val="24"/>
          <w:rPrChange w:id="1761" w:author="intesar haider" w:date="2017-08-21T22:08:00Z">
            <w:rPr/>
          </w:rPrChange>
        </w:rPr>
        <w:t>designed diagrams may be helpful.</w:t>
      </w:r>
    </w:p>
    <w:p w14:paraId="5586BC1B" w14:textId="494A4709" w:rsidR="00382102" w:rsidRPr="00F73B58" w:rsidRDefault="009C1264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762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63" w:author="intesar haider" w:date="2017-08-21T22:08:00Z">
            <w:rPr>
              <w:lang w:val="en-US"/>
            </w:rPr>
          </w:rPrChange>
        </w:rPr>
        <w:t>T</w:t>
      </w:r>
      <w:r w:rsidR="00F55355" w:rsidRPr="00F73B58">
        <w:rPr>
          <w:sz w:val="24"/>
          <w:szCs w:val="24"/>
          <w:lang w:val="en-US"/>
          <w:rPrChange w:id="1764" w:author="intesar haider" w:date="2017-08-21T22:08:00Z">
            <w:rPr>
              <w:lang w:val="en-US"/>
            </w:rPr>
          </w:rPrChange>
        </w:rPr>
        <w:t xml:space="preserve">he functionality </w:t>
      </w:r>
      <w:r w:rsidRPr="00F73B58">
        <w:rPr>
          <w:sz w:val="24"/>
          <w:szCs w:val="24"/>
          <w:lang w:val="en-US"/>
          <w:rPrChange w:id="1765" w:author="intesar haider" w:date="2017-08-21T22:08:00Z">
            <w:rPr>
              <w:lang w:val="en-US"/>
            </w:rPr>
          </w:rPrChange>
        </w:rPr>
        <w:t>of each component ought to</w:t>
      </w:r>
      <w:r w:rsidR="00F55355" w:rsidRPr="00F73B58">
        <w:rPr>
          <w:sz w:val="24"/>
          <w:szCs w:val="24"/>
          <w:lang w:val="en-US"/>
          <w:rPrChange w:id="1766" w:author="intesar haider" w:date="2017-08-21T22:08:00Z">
            <w:rPr>
              <w:lang w:val="en-US"/>
            </w:rPr>
          </w:rPrChange>
        </w:rPr>
        <w:t xml:space="preserve"> be explained verbally and in diagrams</w:t>
      </w:r>
      <w:r w:rsidR="00382102" w:rsidRPr="00F73B58">
        <w:rPr>
          <w:sz w:val="24"/>
          <w:szCs w:val="24"/>
          <w:lang w:val="en-US"/>
          <w:rPrChange w:id="1767" w:author="intesar haider" w:date="2017-08-21T22:08:00Z">
            <w:rPr>
              <w:lang w:val="en-US"/>
            </w:rPr>
          </w:rPrChange>
        </w:rPr>
        <w:t xml:space="preserve">. </w:t>
      </w:r>
      <w:r w:rsidR="00F55355" w:rsidRPr="00F73B58">
        <w:rPr>
          <w:sz w:val="24"/>
          <w:szCs w:val="24"/>
          <w:lang w:val="en-US"/>
          <w:rPrChange w:id="1768" w:author="intesar haider" w:date="2017-08-21T22:08:00Z">
            <w:rPr>
              <w:lang w:val="en-US"/>
            </w:rPr>
          </w:rPrChange>
        </w:rPr>
        <w:t xml:space="preserve">This includes first and foremost the discussion of problems that arose during the transformation of federal statements </w:t>
      </w:r>
      <w:r w:rsidR="00F14072" w:rsidRPr="00F73B58">
        <w:rPr>
          <w:sz w:val="24"/>
          <w:szCs w:val="24"/>
          <w:lang w:val="en-US"/>
          <w:rPrChange w:id="1769" w:author="intesar haider" w:date="2017-08-21T22:08:00Z">
            <w:rPr>
              <w:lang w:val="en-US"/>
            </w:rPr>
          </w:rPrChange>
        </w:rPr>
        <w:t>into equivalent statements to the</w:t>
      </w:r>
      <w:r w:rsidR="00F55355" w:rsidRPr="00F73B58">
        <w:rPr>
          <w:sz w:val="24"/>
          <w:szCs w:val="24"/>
          <w:lang w:val="en-US"/>
          <w:rPrChange w:id="1770" w:author="intesar haider" w:date="2017-08-21T22:08:00Z">
            <w:rPr>
              <w:lang w:val="en-US"/>
            </w:rPr>
          </w:rPrChange>
        </w:rPr>
        <w:t xml:space="preserve"> centralized </w:t>
      </w:r>
      <w:proofErr w:type="spellStart"/>
      <w:r w:rsidR="00F55355" w:rsidRPr="00F73B58">
        <w:rPr>
          <w:sz w:val="24"/>
          <w:szCs w:val="24"/>
          <w:lang w:val="en-US"/>
          <w:rPrChange w:id="1771" w:author="intesar haider" w:date="2017-08-21T22:08:00Z">
            <w:rPr>
              <w:lang w:val="en-US"/>
            </w:rPr>
          </w:rPrChange>
        </w:rPr>
        <w:t>DBS</w:t>
      </w:r>
      <w:r w:rsidR="00F14072" w:rsidRPr="00F73B58">
        <w:rPr>
          <w:sz w:val="24"/>
          <w:szCs w:val="24"/>
          <w:lang w:val="en-US"/>
          <w:rPrChange w:id="1772" w:author="intesar haider" w:date="2017-08-21T22:08:00Z">
            <w:rPr>
              <w:lang w:val="en-US"/>
            </w:rPr>
          </w:rPrChange>
        </w:rPr>
        <w:t>es</w:t>
      </w:r>
      <w:proofErr w:type="spellEnd"/>
      <w:r w:rsidR="00F14072" w:rsidRPr="00F73B58">
        <w:rPr>
          <w:sz w:val="24"/>
          <w:szCs w:val="24"/>
          <w:lang w:val="en-US"/>
          <w:rPrChange w:id="1773" w:author="intesar haider" w:date="2017-08-21T22:08:00Z">
            <w:rPr>
              <w:lang w:val="en-US"/>
            </w:rPr>
          </w:rPrChange>
        </w:rPr>
        <w:t xml:space="preserve">. Examples describing the handling of federative constraints, the decomposition of queries, the implementation of distributed joins are very welcome. Where </w:t>
      </w:r>
      <w:r w:rsidR="005A4BB8" w:rsidRPr="00F73B58">
        <w:rPr>
          <w:sz w:val="24"/>
          <w:szCs w:val="24"/>
          <w:lang w:val="en-US"/>
          <w:rPrChange w:id="1774" w:author="intesar haider" w:date="2017-08-21T22:08:00Z">
            <w:rPr>
              <w:lang w:val="en-US"/>
            </w:rPr>
          </w:rPrChange>
        </w:rPr>
        <w:t>i</w:t>
      </w:r>
      <w:r w:rsidR="00F14072" w:rsidRPr="00F73B58">
        <w:rPr>
          <w:sz w:val="24"/>
          <w:szCs w:val="24"/>
          <w:lang w:val="en-US"/>
          <w:rPrChange w:id="1775" w:author="intesar haider" w:date="2017-08-21T22:08:00Z">
            <w:rPr>
              <w:lang w:val="en-US"/>
            </w:rPr>
          </w:rPrChange>
        </w:rPr>
        <w:t>t helps to improve intelligibility you may use pseudo code to explain essential aspects</w:t>
      </w:r>
      <w:r w:rsidR="005D576F" w:rsidRPr="00F73B58">
        <w:rPr>
          <w:sz w:val="24"/>
          <w:szCs w:val="24"/>
          <w:lang w:val="en-US"/>
          <w:rPrChange w:id="1776" w:author="intesar haider" w:date="2017-08-21T22:08:00Z">
            <w:rPr>
              <w:lang w:val="en-US"/>
            </w:rPr>
          </w:rPrChange>
        </w:rPr>
        <w:t>. Complete code of classes or unimportant details are not wanted here.</w:t>
      </w:r>
      <w:r w:rsidR="005A4BB8" w:rsidRPr="00F73B58">
        <w:rPr>
          <w:sz w:val="24"/>
          <w:szCs w:val="24"/>
          <w:lang w:val="en-US"/>
          <w:rPrChange w:id="1777" w:author="intesar haider" w:date="2017-08-21T22:08:00Z">
            <w:rPr>
              <w:lang w:val="en-US"/>
            </w:rPr>
          </w:rPrChange>
        </w:rPr>
        <w:t xml:space="preserve"> </w:t>
      </w:r>
      <w:r w:rsidR="005D576F" w:rsidRPr="00F73B58">
        <w:rPr>
          <w:sz w:val="24"/>
          <w:szCs w:val="24"/>
          <w:lang w:val="en-US"/>
          <w:rPrChange w:id="1778" w:author="intesar haider" w:date="2017-08-21T22:08:00Z">
            <w:rPr>
              <w:lang w:val="en-US"/>
            </w:rPr>
          </w:rPrChange>
        </w:rPr>
        <w:t>If you have tried to optimize the execution of distributed SQL statements, you are welcome to document your approaches, ideas and result of this effort.</w:t>
      </w:r>
      <w:r w:rsidR="00541EE3" w:rsidRPr="00F73B58">
        <w:rPr>
          <w:sz w:val="24"/>
          <w:szCs w:val="24"/>
          <w:lang w:val="en-US"/>
          <w:rPrChange w:id="1779" w:author="intesar haider" w:date="2017-08-21T22:08:00Z">
            <w:rPr>
              <w:lang w:val="en-US"/>
            </w:rPr>
          </w:rPrChange>
        </w:rPr>
        <w:t xml:space="preserve"> </w:t>
      </w:r>
      <w:r w:rsidR="005D576F" w:rsidRPr="00F73B58">
        <w:rPr>
          <w:sz w:val="24"/>
          <w:szCs w:val="24"/>
          <w:lang w:val="en-US"/>
          <w:rPrChange w:id="1780" w:author="intesar haider" w:date="2017-08-21T22:08:00Z">
            <w:rPr>
              <w:lang w:val="en-US"/>
            </w:rPr>
          </w:rPrChange>
        </w:rPr>
        <w:t>A prominent example is the acceleration of joins in a distributed environment.</w:t>
      </w:r>
    </w:p>
    <w:p w14:paraId="2CEB4189" w14:textId="77777777" w:rsidR="00541EE3" w:rsidRPr="00F73B58" w:rsidRDefault="003615A6" w:rsidP="00DE098A">
      <w:pPr>
        <w:numPr>
          <w:ilvl w:val="0"/>
          <w:numId w:val="18"/>
        </w:numPr>
        <w:tabs>
          <w:tab w:val="left" w:pos="-1620"/>
          <w:tab w:val="left" w:pos="780"/>
        </w:tabs>
        <w:jc w:val="both"/>
        <w:rPr>
          <w:sz w:val="24"/>
          <w:szCs w:val="24"/>
          <w:lang w:val="en-US"/>
          <w:rPrChange w:id="1781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82" w:author="intesar haider" w:date="2017-08-21T22:08:00Z">
            <w:rPr>
              <w:lang w:val="en-US"/>
            </w:rPr>
          </w:rPrChange>
        </w:rPr>
        <w:t>If you have made your own tests on big tables with the software and measured response times you may describe the tests, discuss the response times and try to explain them.</w:t>
      </w:r>
    </w:p>
    <w:p w14:paraId="583DE38F" w14:textId="77777777" w:rsidR="00F55355" w:rsidRPr="00F73B58" w:rsidRDefault="00F55355" w:rsidP="0063101F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83" w:author="intesar haider" w:date="2017-08-21T22:08:00Z">
            <w:rPr>
              <w:lang w:val="en-US"/>
            </w:rPr>
          </w:rPrChange>
        </w:rPr>
      </w:pPr>
    </w:p>
    <w:p w14:paraId="594FC707" w14:textId="77777777" w:rsidR="00F55355" w:rsidRPr="00F73B58" w:rsidRDefault="00F55355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84" w:author="intesar haider" w:date="2017-08-21T22:08:00Z">
            <w:rPr>
              <w:lang w:val="en-US"/>
            </w:rPr>
          </w:rPrChange>
        </w:rPr>
      </w:pPr>
    </w:p>
    <w:p w14:paraId="64934ED4" w14:textId="160F60A7" w:rsidR="00541EE3" w:rsidRPr="00F73B58" w:rsidRDefault="00F55355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85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86" w:author="intesar haider" w:date="2017-08-21T22:08:00Z">
            <w:rPr>
              <w:lang w:val="en-US"/>
            </w:rPr>
          </w:rPrChange>
        </w:rPr>
        <w:t>The documentation need not comprise:</w:t>
      </w:r>
    </w:p>
    <w:p w14:paraId="0243FB74" w14:textId="77777777" w:rsidR="00541EE3" w:rsidRPr="00F73B58" w:rsidRDefault="00F55355">
      <w:pPr>
        <w:numPr>
          <w:ilvl w:val="0"/>
          <w:numId w:val="20"/>
        </w:numPr>
        <w:tabs>
          <w:tab w:val="left" w:pos="-1620"/>
          <w:tab w:val="left" w:pos="780"/>
        </w:tabs>
        <w:rPr>
          <w:sz w:val="24"/>
          <w:szCs w:val="24"/>
          <w:lang w:val="en-US"/>
          <w:rPrChange w:id="1787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88" w:author="intesar haider" w:date="2017-08-21T22:08:00Z">
            <w:rPr>
              <w:lang w:val="en-US"/>
            </w:rPr>
          </w:rPrChange>
        </w:rPr>
        <w:t>The complete code or part of it, except as an annex (Jar)</w:t>
      </w:r>
      <w:r w:rsidR="00541EE3" w:rsidRPr="00F73B58">
        <w:rPr>
          <w:sz w:val="24"/>
          <w:szCs w:val="24"/>
          <w:lang w:val="en-US"/>
          <w:rPrChange w:id="1789" w:author="intesar haider" w:date="2017-08-21T22:08:00Z">
            <w:rPr>
              <w:lang w:val="en-US"/>
            </w:rPr>
          </w:rPrChange>
        </w:rPr>
        <w:t>.</w:t>
      </w:r>
    </w:p>
    <w:p w14:paraId="05123BDB" w14:textId="66FBB3D8" w:rsidR="005A4BB8" w:rsidRPr="00F73B58" w:rsidRDefault="00541EE3">
      <w:pPr>
        <w:numPr>
          <w:ilvl w:val="0"/>
          <w:numId w:val="20"/>
        </w:numPr>
        <w:tabs>
          <w:tab w:val="left" w:pos="-1620"/>
          <w:tab w:val="left" w:pos="780"/>
        </w:tabs>
        <w:rPr>
          <w:sz w:val="24"/>
          <w:szCs w:val="24"/>
          <w:lang w:val="en-US"/>
          <w:rPrChange w:id="1790" w:author="intesar haider" w:date="2017-08-21T22:08:00Z">
            <w:rPr>
              <w:lang w:val="en-US"/>
            </w:rPr>
          </w:rPrChange>
        </w:rPr>
      </w:pPr>
      <w:r w:rsidRPr="00F73B58">
        <w:rPr>
          <w:sz w:val="24"/>
          <w:szCs w:val="24"/>
          <w:lang w:val="en-US"/>
          <w:rPrChange w:id="1791" w:author="intesar haider" w:date="2017-08-21T22:08:00Z">
            <w:rPr>
              <w:lang w:val="en-US"/>
            </w:rPr>
          </w:rPrChange>
        </w:rPr>
        <w:t>Detail</w:t>
      </w:r>
      <w:r w:rsidR="00F55355" w:rsidRPr="00F73B58">
        <w:rPr>
          <w:sz w:val="24"/>
          <w:szCs w:val="24"/>
          <w:lang w:val="en-US"/>
          <w:rPrChange w:id="1792" w:author="intesar haider" w:date="2017-08-21T22:08:00Z">
            <w:rPr>
              <w:lang w:val="en-US"/>
            </w:rPr>
          </w:rPrChange>
        </w:rPr>
        <w:t>ed descriptions of</w:t>
      </w:r>
      <w:r w:rsidR="00662C30" w:rsidRPr="00F73B58">
        <w:rPr>
          <w:sz w:val="24"/>
          <w:szCs w:val="24"/>
          <w:lang w:val="en-US"/>
          <w:rPrChange w:id="1793" w:author="intesar haider" w:date="2017-08-21T22:08:00Z">
            <w:rPr>
              <w:lang w:val="en-US"/>
            </w:rPr>
          </w:rPrChange>
        </w:rPr>
        <w:t xml:space="preserve"> </w:t>
      </w:r>
      <w:r w:rsidR="00F55355" w:rsidRPr="00F73B58">
        <w:rPr>
          <w:sz w:val="24"/>
          <w:szCs w:val="24"/>
          <w:lang w:val="en-US"/>
          <w:rPrChange w:id="1794" w:author="intesar haider" w:date="2017-08-21T22:08:00Z">
            <w:rPr>
              <w:lang w:val="en-US"/>
            </w:rPr>
          </w:rPrChange>
        </w:rPr>
        <w:t>the code, i.e. UML-diagrams class diagrams etc.</w:t>
      </w:r>
    </w:p>
    <w:p w14:paraId="278EE235" w14:textId="77777777" w:rsidR="005A4BB8" w:rsidRPr="00F73B58" w:rsidRDefault="005A4BB8" w:rsidP="005A4BB8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95" w:author="intesar haider" w:date="2017-08-21T22:08:00Z">
            <w:rPr>
              <w:lang w:val="en-US"/>
            </w:rPr>
          </w:rPrChange>
        </w:rPr>
      </w:pPr>
    </w:p>
    <w:p w14:paraId="2F88C4B7" w14:textId="77777777" w:rsidR="005A4BB8" w:rsidRPr="00F73B58" w:rsidRDefault="005A4BB8" w:rsidP="005A4BB8">
      <w:pPr>
        <w:tabs>
          <w:tab w:val="left" w:pos="-1620"/>
          <w:tab w:val="left" w:pos="780"/>
        </w:tabs>
        <w:rPr>
          <w:sz w:val="24"/>
          <w:szCs w:val="24"/>
          <w:lang w:val="en-US"/>
          <w:rPrChange w:id="1796" w:author="intesar haider" w:date="2017-08-21T22:08:00Z">
            <w:rPr>
              <w:lang w:val="en-US"/>
            </w:rPr>
          </w:rPrChange>
        </w:rPr>
      </w:pPr>
    </w:p>
    <w:sectPr w:rsidR="005A4BB8" w:rsidRPr="00F73B58" w:rsidSect="00991CA6">
      <w:headerReference w:type="default" r:id="rId11"/>
      <w:pgSz w:w="11907" w:h="16840"/>
      <w:pgMar w:top="851" w:right="1021" w:bottom="1134" w:left="1418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93" w:author="Prof. Dr. Peter Peinl" w:date="2017-08-19T18:38:00Z" w:initials="PDPP">
    <w:p w14:paraId="607E6967" w14:textId="5E8F4B1A" w:rsidR="008B715F" w:rsidRPr="00FE5C0B" w:rsidRDefault="008B715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FE5C0B" w:rsidRPr="004E5D3E">
        <w:rPr>
          <w:noProof/>
          <w:color w:val="0070C0"/>
          <w:lang w:val="en-US"/>
        </w:rPr>
        <w:t xml:space="preserve">To make </w:t>
      </w:r>
      <w:r w:rsidR="00E873D4">
        <w:rPr>
          <w:noProof/>
          <w:color w:val="0070C0"/>
          <w:lang w:val="en-US"/>
        </w:rPr>
        <w:t>facilitate implementation</w:t>
      </w:r>
    </w:p>
  </w:comment>
  <w:comment w:id="1343" w:author="Prof. Dr. Peter Peinl" w:date="2017-08-19T18:37:00Z" w:initials="PDPP">
    <w:p w14:paraId="2A467151" w14:textId="67C9C7B4" w:rsidR="008B715F" w:rsidRPr="00FE5C0B" w:rsidRDefault="008B715F">
      <w:pPr>
        <w:pStyle w:val="CommentText"/>
        <w:rPr>
          <w:color w:val="0070C0"/>
          <w:lang w:val="en-US"/>
        </w:rPr>
      </w:pPr>
      <w:r>
        <w:rPr>
          <w:rStyle w:val="CommentReference"/>
        </w:rPr>
        <w:annotationRef/>
      </w:r>
      <w:r w:rsidRPr="004E5D3E">
        <w:rPr>
          <w:noProof/>
          <w:color w:val="0070C0"/>
          <w:lang w:val="en-US"/>
        </w:rPr>
        <w:t>To make example statement conformat with syntax rules.</w:t>
      </w:r>
    </w:p>
  </w:comment>
  <w:comment w:id="1393" w:author="Prof. Dr. Peter Peinl" w:date="2017-08-19T18:36:00Z" w:initials="PDPP">
    <w:p w14:paraId="2C90E01F" w14:textId="4CF2CE77" w:rsidR="008B715F" w:rsidRPr="00FE5C0B" w:rsidRDefault="008B715F">
      <w:pPr>
        <w:pStyle w:val="CommentText"/>
        <w:rPr>
          <w:color w:val="0070C0"/>
          <w:lang w:val="en-US"/>
        </w:rPr>
      </w:pPr>
      <w:r>
        <w:rPr>
          <w:rStyle w:val="CommentReference"/>
        </w:rPr>
        <w:annotationRef/>
      </w:r>
      <w:r w:rsidR="00E873D4" w:rsidRPr="00FE5C0B">
        <w:rPr>
          <w:noProof/>
          <w:color w:val="0070C0"/>
          <w:lang w:val="en-US"/>
        </w:rPr>
        <w:t>Added, was already published.</w:t>
      </w:r>
    </w:p>
  </w:comment>
  <w:comment w:id="1439" w:author="Prof. Dr. Peter Peinl" w:date="2017-08-19T18:35:00Z" w:initials="PDPP">
    <w:p w14:paraId="59C2420A" w14:textId="18D5885E" w:rsidR="004E5D3E" w:rsidRPr="004E5D3E" w:rsidRDefault="00E873D4">
      <w:pPr>
        <w:pStyle w:val="CommentText"/>
        <w:rPr>
          <w:color w:val="0070C0"/>
          <w:lang w:val="en-US"/>
        </w:rPr>
      </w:pPr>
      <w:r w:rsidRPr="004E5D3E">
        <w:rPr>
          <w:noProof/>
          <w:color w:val="0070C0"/>
          <w:lang w:val="en-US"/>
        </w:rPr>
        <w:t>Added because need in the examples and to load the DB</w:t>
      </w:r>
      <w:r w:rsidR="004E5D3E" w:rsidRPr="004E5D3E">
        <w:rPr>
          <w:rStyle w:val="CommentReference"/>
          <w:color w:val="0070C0"/>
        </w:rPr>
        <w:annotationRef/>
      </w:r>
    </w:p>
  </w:comment>
  <w:comment w:id="1449" w:author="Prof. Dr. Peter Peinl" w:date="2017-08-19T18:34:00Z" w:initials="PDPP">
    <w:p w14:paraId="6D450C5C" w14:textId="0CF8204F" w:rsidR="004E5D3E" w:rsidRPr="004E5D3E" w:rsidRDefault="004E5D3E">
      <w:pPr>
        <w:pStyle w:val="CommentText"/>
        <w:rPr>
          <w:color w:val="0070C0"/>
          <w:lang w:val="en-US"/>
        </w:rPr>
      </w:pPr>
      <w:r>
        <w:rPr>
          <w:rStyle w:val="CommentReference"/>
        </w:rPr>
        <w:annotationRef/>
      </w:r>
      <w:r w:rsidR="00E873D4" w:rsidRPr="004E5D3E">
        <w:rPr>
          <w:noProof/>
          <w:color w:val="0070C0"/>
          <w:lang w:val="en-US"/>
        </w:rPr>
        <w:t>Explains the handling of capital versus small letters in SQL in general</w:t>
      </w:r>
    </w:p>
  </w:comment>
  <w:comment w:id="1450" w:author="Prof. Dr. Peter Peinl" w:date="2017-08-19T18:11:00Z" w:initials="PDPP">
    <w:p w14:paraId="7AD625F3" w14:textId="774C0A72" w:rsidR="00B04C3E" w:rsidRPr="00B04C3E" w:rsidRDefault="00B04C3E">
      <w:pPr>
        <w:pStyle w:val="CommentText"/>
        <w:rPr>
          <w:lang w:val="en-US"/>
        </w:rPr>
      </w:pPr>
      <w:r w:rsidRPr="00B04C3E">
        <w:rPr>
          <w:noProof/>
          <w:lang w:val="en-US"/>
        </w:rPr>
        <w:t>To explain the general approach of SQL to small versus capital letter</w:t>
      </w:r>
      <w:r>
        <w:rPr>
          <w:noProof/>
          <w:lang w:val="en-US"/>
        </w:rPr>
        <w:t>s</w:t>
      </w:r>
      <w:r>
        <w:rPr>
          <w:rStyle w:val="CommentReference"/>
        </w:rPr>
        <w:annotationRef/>
      </w:r>
    </w:p>
  </w:comment>
  <w:comment w:id="1502" w:author="Prof. Dr. Peter Peinl" w:date="2017-08-19T18:10:00Z" w:initials="PDPP">
    <w:p w14:paraId="7150C6E5" w14:textId="42EB2F6F" w:rsidR="00B04C3E" w:rsidRPr="004E5D3E" w:rsidRDefault="00B04C3E">
      <w:pPr>
        <w:pStyle w:val="CommentText"/>
        <w:rPr>
          <w:color w:val="0070C0"/>
          <w:lang w:val="en-US"/>
        </w:rPr>
      </w:pPr>
      <w:r>
        <w:rPr>
          <w:rStyle w:val="CommentReference"/>
        </w:rPr>
        <w:annotationRef/>
      </w:r>
      <w:r w:rsidRPr="004E5D3E">
        <w:rPr>
          <w:noProof/>
          <w:color w:val="0070C0"/>
          <w:lang w:val="en-US"/>
        </w:rPr>
        <w:t>To make example statement conformat with syntax rules.</w:t>
      </w:r>
    </w:p>
  </w:comment>
  <w:comment w:id="1544" w:author="Prof. Dr. Peter Peinl" w:date="2017-08-19T18:48:00Z" w:initials="PDPP">
    <w:p w14:paraId="37395232" w14:textId="77777777" w:rsidR="00CB4171" w:rsidRPr="00C06E8A" w:rsidRDefault="00CB4171">
      <w:pPr>
        <w:pStyle w:val="CommentText"/>
        <w:rPr>
          <w:noProof/>
          <w:color w:val="0070C0"/>
          <w:lang w:val="en-US"/>
        </w:rPr>
      </w:pPr>
      <w:r w:rsidRPr="00CB4171">
        <w:rPr>
          <w:rStyle w:val="CommentReference"/>
          <w:color w:val="0070C0"/>
        </w:rPr>
        <w:annotationRef/>
      </w:r>
      <w:r w:rsidR="00BB1523" w:rsidRPr="00CB4171">
        <w:rPr>
          <w:noProof/>
          <w:color w:val="0070C0"/>
          <w:lang w:val="en-US"/>
        </w:rPr>
        <w:t>Removed COUNT(*) from fdbs-select-no-group because of inconsistancy with textual description; however the fdbs-select-count-all-table was added to be able to count the numb er of rows in a table, which is needed for automatic</w:t>
      </w:r>
      <w:r w:rsidR="00BB1523" w:rsidRPr="00C06E8A">
        <w:rPr>
          <w:noProof/>
          <w:color w:val="0070C0"/>
          <w:lang w:val="en-US"/>
        </w:rPr>
        <w:t xml:space="preserve"> evaluation of the correctness of the implementation.</w:t>
      </w:r>
    </w:p>
    <w:p w14:paraId="3FB94917" w14:textId="3939DC13" w:rsidR="00602D8A" w:rsidRPr="00C06E8A" w:rsidRDefault="00F91657">
      <w:pPr>
        <w:pStyle w:val="CommentText"/>
        <w:rPr>
          <w:color w:val="0070C0"/>
          <w:lang w:val="en-US"/>
        </w:rPr>
      </w:pPr>
      <w:r w:rsidRPr="00C06E8A">
        <w:rPr>
          <w:noProof/>
          <w:color w:val="0070C0"/>
          <w:lang w:val="en-US"/>
        </w:rPr>
        <w:t xml:space="preserve">Removed parentheses ftom </w:t>
      </w:r>
      <w:proofErr w:type="spellStart"/>
      <w:r w:rsidR="00C06E8A" w:rsidRPr="00C06E8A">
        <w:rPr>
          <w:color w:val="0070C0"/>
          <w:lang w:val="en-GB"/>
        </w:rPr>
        <w:t>fdbs</w:t>
      </w:r>
      <w:proofErr w:type="spellEnd"/>
      <w:r w:rsidR="00C06E8A" w:rsidRPr="00C06E8A">
        <w:rPr>
          <w:color w:val="0070C0"/>
          <w:lang w:val="en-GB"/>
        </w:rPr>
        <w:t>-where-join-and-non-joins</w:t>
      </w:r>
      <w:r w:rsidRPr="00C06E8A">
        <w:rPr>
          <w:noProof/>
          <w:color w:val="0070C0"/>
          <w:lang w:val="en-GB"/>
        </w:rPr>
        <w:t xml:space="preserve"> because they are already part of </w:t>
      </w:r>
      <w:r w:rsidR="00C06E8A" w:rsidRPr="00C06E8A">
        <w:rPr>
          <w:color w:val="0070C0"/>
          <w:lang w:val="en-GB"/>
        </w:rPr>
        <w:t>non-join-conditions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7E6967" w15:done="0"/>
  <w15:commentEx w15:paraId="2A467151" w15:done="0"/>
  <w15:commentEx w15:paraId="2C90E01F" w15:done="0"/>
  <w15:commentEx w15:paraId="59C2420A" w15:done="0"/>
  <w15:commentEx w15:paraId="6D450C5C" w15:done="0"/>
  <w15:commentEx w15:paraId="7AD625F3" w15:done="0"/>
  <w15:commentEx w15:paraId="7150C6E5" w15:done="0"/>
  <w15:commentEx w15:paraId="3FB949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C3E21" w14:textId="77777777" w:rsidR="00361A5C" w:rsidRDefault="00361A5C">
      <w:r>
        <w:separator/>
      </w:r>
    </w:p>
  </w:endnote>
  <w:endnote w:type="continuationSeparator" w:id="0">
    <w:p w14:paraId="33E776C2" w14:textId="77777777" w:rsidR="00361A5C" w:rsidRDefault="0036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37C5A" w14:textId="77777777" w:rsidR="00361A5C" w:rsidRDefault="00361A5C">
      <w:r>
        <w:separator/>
      </w:r>
    </w:p>
  </w:footnote>
  <w:footnote w:type="continuationSeparator" w:id="0">
    <w:p w14:paraId="251E9C80" w14:textId="77777777" w:rsidR="00361A5C" w:rsidRDefault="00361A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D1C76" w14:textId="77777777" w:rsidR="003615A6" w:rsidRDefault="003615A6">
    <w:pPr>
      <w:pStyle w:val="Header"/>
      <w:framePr w:wrap="auto" w:vAnchor="text" w:hAnchor="margin" w:xAlign="center" w:y="1"/>
      <w:rPr>
        <w:rStyle w:val="PageNumber"/>
      </w:rPr>
    </w:pPr>
  </w:p>
  <w:p w14:paraId="1699A520" w14:textId="77777777" w:rsidR="003615A6" w:rsidRDefault="003615A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B9A9AAA"/>
    <w:lvl w:ilvl="0">
      <w:numFmt w:val="bullet"/>
      <w:lvlText w:val="*"/>
      <w:lvlJc w:val="left"/>
    </w:lvl>
  </w:abstractNum>
  <w:abstractNum w:abstractNumId="1">
    <w:nsid w:val="07FF75D0"/>
    <w:multiLevelType w:val="hybridMultilevel"/>
    <w:tmpl w:val="05CCE3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104D0"/>
    <w:multiLevelType w:val="singleLevel"/>
    <w:tmpl w:val="B3EE6838"/>
    <w:lvl w:ilvl="0">
      <w:start w:val="9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3">
    <w:nsid w:val="1AF01B52"/>
    <w:multiLevelType w:val="hybridMultilevel"/>
    <w:tmpl w:val="922AE5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90B1D"/>
    <w:multiLevelType w:val="hybridMultilevel"/>
    <w:tmpl w:val="FA1EFE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520D2D"/>
    <w:multiLevelType w:val="hybridMultilevel"/>
    <w:tmpl w:val="4A7006EC"/>
    <w:lvl w:ilvl="0" w:tplc="0407000F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858"/>
        </w:tabs>
        <w:ind w:left="285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3578"/>
        </w:tabs>
        <w:ind w:left="357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4298"/>
        </w:tabs>
        <w:ind w:left="429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5018"/>
        </w:tabs>
        <w:ind w:left="501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738"/>
        </w:tabs>
        <w:ind w:left="573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6458"/>
        </w:tabs>
        <w:ind w:left="645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7178"/>
        </w:tabs>
        <w:ind w:left="717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898"/>
        </w:tabs>
        <w:ind w:left="7898" w:hanging="180"/>
      </w:pPr>
    </w:lvl>
  </w:abstractNum>
  <w:abstractNum w:abstractNumId="6">
    <w:nsid w:val="3518295E"/>
    <w:multiLevelType w:val="hybridMultilevel"/>
    <w:tmpl w:val="5A62DEC4"/>
    <w:lvl w:ilvl="0" w:tplc="0407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7">
    <w:nsid w:val="361D2E49"/>
    <w:multiLevelType w:val="hybridMultilevel"/>
    <w:tmpl w:val="129C27F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DF77DBC"/>
    <w:multiLevelType w:val="hybridMultilevel"/>
    <w:tmpl w:val="B2B69E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1C61D29"/>
    <w:multiLevelType w:val="hybridMultilevel"/>
    <w:tmpl w:val="A1ACC5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4ED6AFE"/>
    <w:multiLevelType w:val="singleLevel"/>
    <w:tmpl w:val="F67ED6B6"/>
    <w:lvl w:ilvl="0">
      <w:start w:val="1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11">
    <w:nsid w:val="45EE7A91"/>
    <w:multiLevelType w:val="singleLevel"/>
    <w:tmpl w:val="A11652B0"/>
    <w:lvl w:ilvl="0">
      <w:start w:val="1"/>
      <w:numFmt w:val="lowerLetter"/>
      <w:lvlText w:val="%1)"/>
      <w:legacy w:legacy="1" w:legacySpace="120" w:legacyIndent="360"/>
      <w:lvlJc w:val="left"/>
      <w:pPr>
        <w:ind w:left="1500" w:hanging="360"/>
      </w:pPr>
    </w:lvl>
  </w:abstractNum>
  <w:abstractNum w:abstractNumId="12">
    <w:nsid w:val="4A305FCC"/>
    <w:multiLevelType w:val="singleLevel"/>
    <w:tmpl w:val="D946F428"/>
    <w:lvl w:ilvl="0">
      <w:start w:val="8"/>
      <w:numFmt w:val="decimal"/>
      <w:lvlText w:val="%1."/>
      <w:legacy w:legacy="1" w:legacySpace="120" w:legacyIndent="360"/>
      <w:lvlJc w:val="left"/>
      <w:pPr>
        <w:ind w:left="780" w:hanging="360"/>
      </w:pPr>
    </w:lvl>
  </w:abstractNum>
  <w:abstractNum w:abstractNumId="13">
    <w:nsid w:val="4B2B728B"/>
    <w:multiLevelType w:val="hybridMultilevel"/>
    <w:tmpl w:val="0928B6C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5A5B41"/>
    <w:multiLevelType w:val="hybridMultilevel"/>
    <w:tmpl w:val="1D328B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28E4F3B"/>
    <w:multiLevelType w:val="hybridMultilevel"/>
    <w:tmpl w:val="9B2E9B34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>
    <w:nsid w:val="54092372"/>
    <w:multiLevelType w:val="hybridMultilevel"/>
    <w:tmpl w:val="270A2E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6F4E76"/>
    <w:multiLevelType w:val="hybridMultilevel"/>
    <w:tmpl w:val="B5F61D98"/>
    <w:lvl w:ilvl="0" w:tplc="0407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8">
    <w:nsid w:val="562E6589"/>
    <w:multiLevelType w:val="hybridMultilevel"/>
    <w:tmpl w:val="09DCB1DA"/>
    <w:lvl w:ilvl="0" w:tplc="04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580330A9"/>
    <w:multiLevelType w:val="hybridMultilevel"/>
    <w:tmpl w:val="F37ECC3A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>
    <w:nsid w:val="5FE101D7"/>
    <w:multiLevelType w:val="hybridMultilevel"/>
    <w:tmpl w:val="89E815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DF5B5B"/>
    <w:multiLevelType w:val="hybridMultilevel"/>
    <w:tmpl w:val="E8C4272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9F10F4A"/>
    <w:multiLevelType w:val="hybridMultilevel"/>
    <w:tmpl w:val="160E66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140" w:hanging="360"/>
        </w:pPr>
        <w:rPr>
          <w:rFonts w:ascii="Symbol" w:hAnsi="Symbol" w:hint="default"/>
        </w:rPr>
      </w:lvl>
    </w:lvlOverride>
  </w:num>
  <w:num w:numId="5">
    <w:abstractNumId w:val="2"/>
  </w:num>
  <w:num w:numId="6">
    <w:abstractNumId w:val="16"/>
  </w:num>
  <w:num w:numId="7">
    <w:abstractNumId w:val="21"/>
  </w:num>
  <w:num w:numId="8">
    <w:abstractNumId w:val="7"/>
  </w:num>
  <w:num w:numId="9">
    <w:abstractNumId w:val="18"/>
  </w:num>
  <w:num w:numId="10">
    <w:abstractNumId w:val="9"/>
  </w:num>
  <w:num w:numId="11">
    <w:abstractNumId w:val="6"/>
  </w:num>
  <w:num w:numId="12">
    <w:abstractNumId w:val="22"/>
  </w:num>
  <w:num w:numId="13">
    <w:abstractNumId w:val="15"/>
  </w:num>
  <w:num w:numId="14">
    <w:abstractNumId w:val="8"/>
  </w:num>
  <w:num w:numId="15">
    <w:abstractNumId w:val="17"/>
  </w:num>
  <w:num w:numId="16">
    <w:abstractNumId w:val="19"/>
  </w:num>
  <w:num w:numId="17">
    <w:abstractNumId w:val="5"/>
  </w:num>
  <w:num w:numId="18">
    <w:abstractNumId w:val="14"/>
  </w:num>
  <w:num w:numId="19">
    <w:abstractNumId w:val="4"/>
  </w:num>
  <w:num w:numId="20">
    <w:abstractNumId w:val="13"/>
  </w:num>
  <w:num w:numId="21">
    <w:abstractNumId w:val="1"/>
  </w:num>
  <w:num w:numId="22">
    <w:abstractNumId w:val="3"/>
  </w:num>
  <w:num w:numId="23">
    <w:abstractNumId w:val="2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tesar haider">
    <w15:presenceInfo w15:providerId="Windows Live" w15:userId="49966d8d8f660d9c"/>
  </w15:person>
  <w15:person w15:author="Prof. Dr. Peter Peinl">
    <w15:presenceInfo w15:providerId="None" w15:userId="Prof. Dr. Peter Pein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C1"/>
    <w:rsid w:val="000048EE"/>
    <w:rsid w:val="00013A37"/>
    <w:rsid w:val="00016371"/>
    <w:rsid w:val="00024A54"/>
    <w:rsid w:val="00025552"/>
    <w:rsid w:val="00054E4C"/>
    <w:rsid w:val="0005588D"/>
    <w:rsid w:val="00080682"/>
    <w:rsid w:val="000B1EFB"/>
    <w:rsid w:val="000B437E"/>
    <w:rsid w:val="000C2A8D"/>
    <w:rsid w:val="000D290C"/>
    <w:rsid w:val="000E23FF"/>
    <w:rsid w:val="000E2911"/>
    <w:rsid w:val="000F4B4E"/>
    <w:rsid w:val="000F6786"/>
    <w:rsid w:val="00105C24"/>
    <w:rsid w:val="001070F4"/>
    <w:rsid w:val="0011285E"/>
    <w:rsid w:val="00120C9E"/>
    <w:rsid w:val="0012414B"/>
    <w:rsid w:val="001261E3"/>
    <w:rsid w:val="00144025"/>
    <w:rsid w:val="0014472E"/>
    <w:rsid w:val="00145EBB"/>
    <w:rsid w:val="00180AB9"/>
    <w:rsid w:val="00183FED"/>
    <w:rsid w:val="00184338"/>
    <w:rsid w:val="001A43D4"/>
    <w:rsid w:val="001D3450"/>
    <w:rsid w:val="001E0599"/>
    <w:rsid w:val="001F3A75"/>
    <w:rsid w:val="00205C46"/>
    <w:rsid w:val="00210541"/>
    <w:rsid w:val="002123BE"/>
    <w:rsid w:val="00231A0A"/>
    <w:rsid w:val="00236F92"/>
    <w:rsid w:val="002542C5"/>
    <w:rsid w:val="00265B49"/>
    <w:rsid w:val="00284661"/>
    <w:rsid w:val="002B67C9"/>
    <w:rsid w:val="002D065E"/>
    <w:rsid w:val="002F551D"/>
    <w:rsid w:val="002F7819"/>
    <w:rsid w:val="0030090F"/>
    <w:rsid w:val="0030115A"/>
    <w:rsid w:val="00305299"/>
    <w:rsid w:val="00314054"/>
    <w:rsid w:val="00323ECA"/>
    <w:rsid w:val="003615A6"/>
    <w:rsid w:val="00361A5C"/>
    <w:rsid w:val="003644AA"/>
    <w:rsid w:val="00376A51"/>
    <w:rsid w:val="00381413"/>
    <w:rsid w:val="00382102"/>
    <w:rsid w:val="003A70CD"/>
    <w:rsid w:val="003B18DF"/>
    <w:rsid w:val="003B1BED"/>
    <w:rsid w:val="003D2ECC"/>
    <w:rsid w:val="003D67D6"/>
    <w:rsid w:val="003E72B3"/>
    <w:rsid w:val="003F0F13"/>
    <w:rsid w:val="004026E0"/>
    <w:rsid w:val="00406ED8"/>
    <w:rsid w:val="00411B0B"/>
    <w:rsid w:val="00414393"/>
    <w:rsid w:val="0043763B"/>
    <w:rsid w:val="00460EFB"/>
    <w:rsid w:val="00466EA7"/>
    <w:rsid w:val="00480A8A"/>
    <w:rsid w:val="00490985"/>
    <w:rsid w:val="00495291"/>
    <w:rsid w:val="004B38C0"/>
    <w:rsid w:val="004B54E6"/>
    <w:rsid w:val="004C39B1"/>
    <w:rsid w:val="004E5D3E"/>
    <w:rsid w:val="004F774C"/>
    <w:rsid w:val="00502908"/>
    <w:rsid w:val="00504FBB"/>
    <w:rsid w:val="00507AB0"/>
    <w:rsid w:val="00526D02"/>
    <w:rsid w:val="00541EE3"/>
    <w:rsid w:val="005554D0"/>
    <w:rsid w:val="00572244"/>
    <w:rsid w:val="0058642E"/>
    <w:rsid w:val="00587D43"/>
    <w:rsid w:val="00594454"/>
    <w:rsid w:val="005A1034"/>
    <w:rsid w:val="005A3974"/>
    <w:rsid w:val="005A408B"/>
    <w:rsid w:val="005A4BB8"/>
    <w:rsid w:val="005B021E"/>
    <w:rsid w:val="005B4424"/>
    <w:rsid w:val="005C4D2A"/>
    <w:rsid w:val="005D295E"/>
    <w:rsid w:val="005D576F"/>
    <w:rsid w:val="005D5A9B"/>
    <w:rsid w:val="00602D8A"/>
    <w:rsid w:val="006110E5"/>
    <w:rsid w:val="0061526D"/>
    <w:rsid w:val="006242E6"/>
    <w:rsid w:val="0063101F"/>
    <w:rsid w:val="00637A6D"/>
    <w:rsid w:val="0064537A"/>
    <w:rsid w:val="0064700B"/>
    <w:rsid w:val="00662C30"/>
    <w:rsid w:val="0066349A"/>
    <w:rsid w:val="00667FA9"/>
    <w:rsid w:val="006750F9"/>
    <w:rsid w:val="006776B9"/>
    <w:rsid w:val="006973BB"/>
    <w:rsid w:val="006A0778"/>
    <w:rsid w:val="006A3B17"/>
    <w:rsid w:val="006A5BCA"/>
    <w:rsid w:val="006E45A3"/>
    <w:rsid w:val="006E5A98"/>
    <w:rsid w:val="006F69CD"/>
    <w:rsid w:val="007203F3"/>
    <w:rsid w:val="00723FDB"/>
    <w:rsid w:val="007402AC"/>
    <w:rsid w:val="00745FF7"/>
    <w:rsid w:val="00762593"/>
    <w:rsid w:val="007625F7"/>
    <w:rsid w:val="00775527"/>
    <w:rsid w:val="00784A4A"/>
    <w:rsid w:val="0079005B"/>
    <w:rsid w:val="007B34FE"/>
    <w:rsid w:val="007D2D60"/>
    <w:rsid w:val="007D3610"/>
    <w:rsid w:val="007D364E"/>
    <w:rsid w:val="007E6A1B"/>
    <w:rsid w:val="007F27A6"/>
    <w:rsid w:val="007F6229"/>
    <w:rsid w:val="008009BC"/>
    <w:rsid w:val="008023E6"/>
    <w:rsid w:val="00814A40"/>
    <w:rsid w:val="00816291"/>
    <w:rsid w:val="008208EF"/>
    <w:rsid w:val="00821B46"/>
    <w:rsid w:val="00823D04"/>
    <w:rsid w:val="008519DB"/>
    <w:rsid w:val="00855C2A"/>
    <w:rsid w:val="008A0182"/>
    <w:rsid w:val="008A538C"/>
    <w:rsid w:val="008B2D94"/>
    <w:rsid w:val="008B36AE"/>
    <w:rsid w:val="008B715F"/>
    <w:rsid w:val="008C198F"/>
    <w:rsid w:val="008C7B2B"/>
    <w:rsid w:val="008F0FDF"/>
    <w:rsid w:val="00903910"/>
    <w:rsid w:val="009040EB"/>
    <w:rsid w:val="00922D40"/>
    <w:rsid w:val="009461B4"/>
    <w:rsid w:val="009556A1"/>
    <w:rsid w:val="00956A36"/>
    <w:rsid w:val="00991CA6"/>
    <w:rsid w:val="00992182"/>
    <w:rsid w:val="009942F9"/>
    <w:rsid w:val="009A325B"/>
    <w:rsid w:val="009B1F51"/>
    <w:rsid w:val="009C1264"/>
    <w:rsid w:val="009C3D8D"/>
    <w:rsid w:val="009C704D"/>
    <w:rsid w:val="009C78D3"/>
    <w:rsid w:val="009E31AF"/>
    <w:rsid w:val="009E542B"/>
    <w:rsid w:val="00A01CBB"/>
    <w:rsid w:val="00A10A83"/>
    <w:rsid w:val="00A5535F"/>
    <w:rsid w:val="00A76E3B"/>
    <w:rsid w:val="00A8202F"/>
    <w:rsid w:val="00A90C6A"/>
    <w:rsid w:val="00A921C3"/>
    <w:rsid w:val="00A964AC"/>
    <w:rsid w:val="00AA2C14"/>
    <w:rsid w:val="00AA5411"/>
    <w:rsid w:val="00AF533E"/>
    <w:rsid w:val="00B02A75"/>
    <w:rsid w:val="00B04C3E"/>
    <w:rsid w:val="00B0518F"/>
    <w:rsid w:val="00B07D39"/>
    <w:rsid w:val="00B2152A"/>
    <w:rsid w:val="00B2207E"/>
    <w:rsid w:val="00B2780D"/>
    <w:rsid w:val="00B34A58"/>
    <w:rsid w:val="00B37A9D"/>
    <w:rsid w:val="00B41D71"/>
    <w:rsid w:val="00B66B24"/>
    <w:rsid w:val="00B81934"/>
    <w:rsid w:val="00B82654"/>
    <w:rsid w:val="00B82699"/>
    <w:rsid w:val="00B94474"/>
    <w:rsid w:val="00B956B0"/>
    <w:rsid w:val="00BA5542"/>
    <w:rsid w:val="00BB1523"/>
    <w:rsid w:val="00BD0101"/>
    <w:rsid w:val="00BD3D92"/>
    <w:rsid w:val="00BD5346"/>
    <w:rsid w:val="00BD603E"/>
    <w:rsid w:val="00C05F9D"/>
    <w:rsid w:val="00C06E8A"/>
    <w:rsid w:val="00C12FC1"/>
    <w:rsid w:val="00C26E5A"/>
    <w:rsid w:val="00C43E1F"/>
    <w:rsid w:val="00C44CCF"/>
    <w:rsid w:val="00C621A6"/>
    <w:rsid w:val="00CA12F4"/>
    <w:rsid w:val="00CA6F96"/>
    <w:rsid w:val="00CB319A"/>
    <w:rsid w:val="00CB4171"/>
    <w:rsid w:val="00CD310A"/>
    <w:rsid w:val="00CD3E66"/>
    <w:rsid w:val="00CD524A"/>
    <w:rsid w:val="00CE1565"/>
    <w:rsid w:val="00CE4B7F"/>
    <w:rsid w:val="00CF6831"/>
    <w:rsid w:val="00D009FB"/>
    <w:rsid w:val="00D12A06"/>
    <w:rsid w:val="00D15E88"/>
    <w:rsid w:val="00D1627E"/>
    <w:rsid w:val="00D33E14"/>
    <w:rsid w:val="00D45AD9"/>
    <w:rsid w:val="00D72B6F"/>
    <w:rsid w:val="00DA1AB7"/>
    <w:rsid w:val="00DB0825"/>
    <w:rsid w:val="00DB7C00"/>
    <w:rsid w:val="00DC2617"/>
    <w:rsid w:val="00DC3D64"/>
    <w:rsid w:val="00DC62E7"/>
    <w:rsid w:val="00DD0E5D"/>
    <w:rsid w:val="00DE098A"/>
    <w:rsid w:val="00E07D72"/>
    <w:rsid w:val="00E10C67"/>
    <w:rsid w:val="00E23609"/>
    <w:rsid w:val="00E41B34"/>
    <w:rsid w:val="00E454A5"/>
    <w:rsid w:val="00E619B8"/>
    <w:rsid w:val="00E83D07"/>
    <w:rsid w:val="00E85036"/>
    <w:rsid w:val="00E873D4"/>
    <w:rsid w:val="00E96231"/>
    <w:rsid w:val="00EC1ED8"/>
    <w:rsid w:val="00ED74C9"/>
    <w:rsid w:val="00EF17A6"/>
    <w:rsid w:val="00F14072"/>
    <w:rsid w:val="00F334A3"/>
    <w:rsid w:val="00F517B1"/>
    <w:rsid w:val="00F55355"/>
    <w:rsid w:val="00F73B58"/>
    <w:rsid w:val="00F80103"/>
    <w:rsid w:val="00F82BD9"/>
    <w:rsid w:val="00F91657"/>
    <w:rsid w:val="00FA413E"/>
    <w:rsid w:val="00FB2AA2"/>
    <w:rsid w:val="00FB66E8"/>
    <w:rsid w:val="00FC07C9"/>
    <w:rsid w:val="00FC1724"/>
    <w:rsid w:val="00FC44EB"/>
    <w:rsid w:val="00FC7515"/>
    <w:rsid w:val="00FC78D1"/>
    <w:rsid w:val="00FE33FC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628E7"/>
  <w15:docId w15:val="{C4509BD1-076A-472C-96D1-D959AF2C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CA6"/>
    <w:pPr>
      <w:overflowPunct w:val="0"/>
      <w:autoSpaceDE w:val="0"/>
      <w:autoSpaceDN w:val="0"/>
      <w:adjustRightInd w:val="0"/>
      <w:textAlignment w:val="baseline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991CA6"/>
    <w:pPr>
      <w:keepNext/>
      <w:tabs>
        <w:tab w:val="left" w:pos="5529"/>
      </w:tabs>
      <w:outlineLvl w:val="0"/>
    </w:pPr>
    <w:rPr>
      <w:rFonts w:ascii="Times New Roman" w:hAnsi="Times New Roman"/>
      <w:sz w:val="24"/>
      <w:u w:val="single"/>
    </w:rPr>
  </w:style>
  <w:style w:type="paragraph" w:styleId="Heading2">
    <w:name w:val="heading 2"/>
    <w:basedOn w:val="Normal"/>
    <w:next w:val="Normal"/>
    <w:qFormat/>
    <w:rsid w:val="00991CA6"/>
    <w:pPr>
      <w:keepNext/>
      <w:tabs>
        <w:tab w:val="left" w:pos="5529"/>
      </w:tabs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"/>
    <w:qFormat/>
    <w:rsid w:val="00991CA6"/>
    <w:pPr>
      <w:keepNext/>
      <w:tabs>
        <w:tab w:val="left" w:pos="5529"/>
      </w:tabs>
      <w:outlineLvl w:val="2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91CA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91CA6"/>
  </w:style>
  <w:style w:type="paragraph" w:customStyle="1" w:styleId="Textkrper21">
    <w:name w:val="Textkörper 21"/>
    <w:basedOn w:val="Normal"/>
    <w:rsid w:val="00991CA6"/>
    <w:pPr>
      <w:tabs>
        <w:tab w:val="left" w:pos="5529"/>
      </w:tabs>
      <w:ind w:left="284" w:hanging="284"/>
    </w:pPr>
    <w:rPr>
      <w:rFonts w:ascii="Times New Roman" w:hAnsi="Times New Roman"/>
      <w:sz w:val="24"/>
    </w:rPr>
  </w:style>
  <w:style w:type="paragraph" w:customStyle="1" w:styleId="Blocktext1">
    <w:name w:val="Blocktext1"/>
    <w:basedOn w:val="Normal"/>
    <w:rsid w:val="00991CA6"/>
    <w:pPr>
      <w:spacing w:line="240" w:lineRule="atLeast"/>
      <w:ind w:left="567" w:right="567"/>
    </w:pPr>
    <w:rPr>
      <w:rFonts w:ascii="Times New Roman" w:hAnsi="Times New Roman"/>
      <w:sz w:val="24"/>
    </w:rPr>
  </w:style>
  <w:style w:type="paragraph" w:styleId="BodyText">
    <w:name w:val="Body Text"/>
    <w:basedOn w:val="Normal"/>
    <w:rsid w:val="00991CA6"/>
    <w:pPr>
      <w:spacing w:line="240" w:lineRule="atLeast"/>
    </w:pPr>
    <w:rPr>
      <w:rFonts w:ascii="Times New Roman" w:hAnsi="Times New Roman"/>
      <w:sz w:val="24"/>
    </w:rPr>
  </w:style>
  <w:style w:type="paragraph" w:customStyle="1" w:styleId="Blocktext2">
    <w:name w:val="Blocktext2"/>
    <w:basedOn w:val="Normal"/>
    <w:rsid w:val="00991CA6"/>
    <w:pPr>
      <w:ind w:left="1134" w:right="1134"/>
      <w:jc w:val="both"/>
    </w:pPr>
    <w:rPr>
      <w:rFonts w:ascii="Times New Roman" w:hAnsi="Times New Roman"/>
      <w:i/>
      <w:sz w:val="24"/>
    </w:rPr>
  </w:style>
  <w:style w:type="paragraph" w:customStyle="1" w:styleId="Textkrper22">
    <w:name w:val="Textkörper 22"/>
    <w:basedOn w:val="Normal"/>
    <w:rsid w:val="00991CA6"/>
    <w:pPr>
      <w:jc w:val="both"/>
    </w:pPr>
    <w:rPr>
      <w:rFonts w:ascii="Times New Roman" w:hAnsi="Times New Roman"/>
      <w:sz w:val="24"/>
    </w:rPr>
  </w:style>
  <w:style w:type="paragraph" w:styleId="Footer">
    <w:name w:val="footer"/>
    <w:basedOn w:val="Normal"/>
    <w:rsid w:val="00991CA6"/>
    <w:pPr>
      <w:tabs>
        <w:tab w:val="center" w:pos="4536"/>
        <w:tab w:val="right" w:pos="9072"/>
      </w:tabs>
    </w:pPr>
  </w:style>
  <w:style w:type="character" w:customStyle="1" w:styleId="BodyText2Char">
    <w:name w:val="Body Text 2 Char"/>
    <w:basedOn w:val="DefaultParagraphFont"/>
    <w:rsid w:val="00991CA6"/>
    <w:rPr>
      <w:noProof w:val="0"/>
      <w:sz w:val="24"/>
      <w:lang w:val="de-DE"/>
    </w:rPr>
  </w:style>
  <w:style w:type="paragraph" w:customStyle="1" w:styleId="HTMLVorformatiert1">
    <w:name w:val="HTML Vorformatiert1"/>
    <w:basedOn w:val="Normal"/>
    <w:rsid w:val="00991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customStyle="1" w:styleId="Sprechblasentext1">
    <w:name w:val="Sprechblasentext1"/>
    <w:basedOn w:val="Normal"/>
    <w:rsid w:val="00991CA6"/>
    <w:rPr>
      <w:rFonts w:ascii="Tahoma" w:hAnsi="Tahoma"/>
      <w:sz w:val="16"/>
    </w:rPr>
  </w:style>
  <w:style w:type="paragraph" w:styleId="HTMLPreformatted">
    <w:name w:val="HTML Preformatted"/>
    <w:basedOn w:val="Normal"/>
    <w:rsid w:val="00B05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CD3E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533E"/>
    <w:pPr>
      <w:ind w:left="720"/>
      <w:contextualSpacing/>
    </w:pPr>
  </w:style>
  <w:style w:type="paragraph" w:styleId="Revision">
    <w:name w:val="Revision"/>
    <w:hidden/>
    <w:uiPriority w:val="99"/>
    <w:semiHidden/>
    <w:rsid w:val="00723FDB"/>
    <w:rPr>
      <w:rFonts w:ascii="Times" w:hAnsi="Times"/>
    </w:rPr>
  </w:style>
  <w:style w:type="character" w:styleId="CommentReference">
    <w:name w:val="annotation reference"/>
    <w:basedOn w:val="DefaultParagraphFont"/>
    <w:semiHidden/>
    <w:unhideWhenUsed/>
    <w:rsid w:val="00B04C3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04C3E"/>
  </w:style>
  <w:style w:type="character" w:customStyle="1" w:styleId="CommentTextChar">
    <w:name w:val="Comment Text Char"/>
    <w:basedOn w:val="DefaultParagraphFont"/>
    <w:link w:val="CommentText"/>
    <w:semiHidden/>
    <w:rsid w:val="00B04C3E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4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04C3E"/>
    <w:rPr>
      <w:rFonts w:ascii="Times" w:hAnsi="Time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W\VORLAGEN\DEK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DEKAN.DOT</Template>
  <TotalTime>71</TotalTime>
  <Pages>10</Pages>
  <Words>3426</Words>
  <Characters>19530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Fulda                                   Fulda, den 27.11.1995</vt:lpstr>
    </vt:vector>
  </TitlesOfParts>
  <Company>FH Fulda</Company>
  <LinksUpToDate>false</LinksUpToDate>
  <CharactersWithSpaces>22911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Fulda                                   Fulda, den 27.11.1995</dc:title>
  <dc:subject/>
  <dc:creator>Merten</dc:creator>
  <cp:keywords/>
  <dc:description/>
  <cp:lastModifiedBy>intesar haider</cp:lastModifiedBy>
  <cp:revision>10</cp:revision>
  <cp:lastPrinted>2007-01-29T17:07:00Z</cp:lastPrinted>
  <dcterms:created xsi:type="dcterms:W3CDTF">2017-06-25T08:20:00Z</dcterms:created>
  <dcterms:modified xsi:type="dcterms:W3CDTF">2017-08-21T20:08:00Z</dcterms:modified>
</cp:coreProperties>
</file>